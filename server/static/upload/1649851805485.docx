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pict>
          <v:shape id="_x0000_s1030" o:spid="_x0000_s1030" o:spt="202" type="#_x0000_t202" style="position:absolute;left:0pt;margin-left:-0.1pt;margin-top:-23.15pt;height:23.55pt;width:397pt;z-index:251660288;mso-width-relative:margin;mso-height-relative:margin;mso-height-percent:200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rPr>
                      <w:rFonts w:hint="default" w:ascii="宋体" w:hAnsi="宋体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附表1</w:t>
                  </w:r>
                  <w:ins w:id="0" w:author="xuedao" w:date="2020-10-12T12:02:24Z">
                    <w:r>
                      <w:rPr>
                        <w:rFonts w:hint="eastAsia" w:ascii="宋体" w:hAnsi="宋体"/>
                        <w:szCs w:val="21"/>
                        <w:lang w:val="en-US" w:eastAsia="zh-CN"/>
                      </w:rPr>
                      <w:t xml:space="preserve">  </w:t>
                    </w:r>
                  </w:ins>
                  <w:ins w:id="1" w:author="xuedao" w:date="2020-10-12T12:02:33Z">
                    <w:r>
                      <w:rPr>
                        <w:rFonts w:hint="eastAsia" w:ascii="宋体" w:hAnsi="宋体"/>
                        <w:szCs w:val="21"/>
                        <w:lang w:val="en-US" w:eastAsia="zh-CN"/>
                      </w:rPr>
                      <w:t>本附表</w:t>
                    </w:r>
                  </w:ins>
                  <w:ins w:id="2" w:author="xuedao" w:date="2020-10-12T12:02:37Z">
                    <w:r>
                      <w:rPr>
                        <w:rFonts w:hint="eastAsia" w:ascii="宋体" w:hAnsi="宋体"/>
                        <w:szCs w:val="21"/>
                        <w:lang w:val="en-US" w:eastAsia="zh-CN"/>
                      </w:rPr>
                      <w:t>各</w:t>
                    </w:r>
                  </w:ins>
                  <w:ins w:id="3" w:author="xuedao" w:date="2020-10-12T12:02:38Z">
                    <w:r>
                      <w:rPr>
                        <w:rFonts w:hint="eastAsia" w:ascii="宋体" w:hAnsi="宋体"/>
                        <w:szCs w:val="21"/>
                        <w:lang w:val="en-US" w:eastAsia="zh-CN"/>
                      </w:rPr>
                      <w:t>表格</w:t>
                    </w:r>
                  </w:ins>
                  <w:ins w:id="4" w:author="xuedao" w:date="2020-10-12T14:14:23Z">
                    <w:r>
                      <w:rPr>
                        <w:rFonts w:hint="eastAsia" w:ascii="宋体" w:hAnsi="宋体"/>
                        <w:szCs w:val="21"/>
                        <w:lang w:val="en-US" w:eastAsia="zh-CN"/>
                      </w:rPr>
                      <w:t>仅</w:t>
                    </w:r>
                  </w:ins>
                  <w:ins w:id="5" w:author="xuedao" w:date="2020-10-12T12:02:40Z">
                    <w:r>
                      <w:rPr>
                        <w:rFonts w:hint="eastAsia" w:ascii="宋体" w:hAnsi="宋体"/>
                        <w:szCs w:val="21"/>
                        <w:lang w:val="en-US" w:eastAsia="zh-CN"/>
                      </w:rPr>
                      <w:t>供</w:t>
                    </w:r>
                  </w:ins>
                  <w:ins w:id="6" w:author="xuedao" w:date="2020-10-12T12:02:42Z">
                    <w:r>
                      <w:rPr>
                        <w:rFonts w:hint="eastAsia" w:ascii="宋体" w:hAnsi="宋体"/>
                        <w:szCs w:val="21"/>
                        <w:lang w:val="en-US" w:eastAsia="zh-CN"/>
                      </w:rPr>
                      <w:t>各</w:t>
                    </w:r>
                  </w:ins>
                  <w:ins w:id="7" w:author="xuedao" w:date="2020-10-12T12:02:45Z">
                    <w:r>
                      <w:rPr>
                        <w:rFonts w:hint="eastAsia" w:ascii="宋体" w:hAnsi="宋体"/>
                        <w:szCs w:val="21"/>
                        <w:lang w:val="en-US" w:eastAsia="zh-CN"/>
                      </w:rPr>
                      <w:t>环节</w:t>
                    </w:r>
                  </w:ins>
                  <w:ins w:id="8" w:author="xuedao" w:date="2020-10-12T14:14:37Z">
                    <w:r>
                      <w:rPr>
                        <w:rFonts w:hint="eastAsia" w:ascii="宋体" w:hAnsi="宋体"/>
                        <w:szCs w:val="21"/>
                        <w:lang w:val="en-US" w:eastAsia="zh-CN"/>
                      </w:rPr>
                      <w:t>工作</w:t>
                    </w:r>
                  </w:ins>
                  <w:ins w:id="9" w:author="xuedao" w:date="2020-10-12T12:02:47Z">
                    <w:r>
                      <w:rPr>
                        <w:rFonts w:hint="eastAsia" w:ascii="宋体" w:hAnsi="宋体"/>
                        <w:szCs w:val="21"/>
                        <w:lang w:val="en-US" w:eastAsia="zh-CN"/>
                      </w:rPr>
                      <w:t>参考</w:t>
                    </w:r>
                  </w:ins>
                  <w:ins w:id="10" w:author="xuedao" w:date="2020-10-12T12:02:48Z">
                    <w:r>
                      <w:rPr>
                        <w:rFonts w:hint="eastAsia" w:ascii="宋体" w:hAnsi="宋体"/>
                        <w:szCs w:val="21"/>
                        <w:lang w:val="en-US" w:eastAsia="zh-CN"/>
                      </w:rPr>
                      <w:t>，</w:t>
                    </w:r>
                  </w:ins>
                  <w:ins w:id="11" w:author="xuedao" w:date="2020-10-12T12:02:50Z">
                    <w:r>
                      <w:rPr>
                        <w:rFonts w:hint="eastAsia" w:ascii="宋体" w:hAnsi="宋体"/>
                        <w:szCs w:val="21"/>
                        <w:lang w:val="en-US" w:eastAsia="zh-CN"/>
                      </w:rPr>
                      <w:t>无需</w:t>
                    </w:r>
                  </w:ins>
                  <w:ins w:id="12" w:author="xuedao" w:date="2020-10-12T12:02:52Z">
                    <w:r>
                      <w:rPr>
                        <w:rFonts w:hint="eastAsia" w:ascii="宋体" w:hAnsi="宋体"/>
                        <w:szCs w:val="21"/>
                        <w:lang w:val="en-US" w:eastAsia="zh-CN"/>
                      </w:rPr>
                      <w:t>打印</w:t>
                    </w:r>
                  </w:ins>
                  <w:ins w:id="13" w:author="xuedao" w:date="2020-10-12T14:14:28Z">
                    <w:r>
                      <w:rPr>
                        <w:rFonts w:hint="eastAsia" w:ascii="宋体" w:hAnsi="宋体"/>
                        <w:szCs w:val="21"/>
                        <w:lang w:val="en-US" w:eastAsia="zh-CN"/>
                      </w:rPr>
                      <w:t>。</w:t>
                    </w:r>
                  </w:ins>
                </w:p>
              </w:txbxContent>
            </v:textbox>
          </v:shape>
        </w:pict>
      </w:r>
      <w:r>
        <w:rPr>
          <w:rFonts w:hint="eastAsia" w:ascii="黑体" w:eastAsia="黑体"/>
          <w:b/>
          <w:sz w:val="30"/>
          <w:szCs w:val="30"/>
        </w:rPr>
        <w:t>毕业设计（论文） 任务书</w:t>
      </w:r>
    </w:p>
    <w:tbl>
      <w:tblPr>
        <w:tblStyle w:val="7"/>
        <w:tblW w:w="903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701"/>
        <w:gridCol w:w="1275"/>
        <w:gridCol w:w="2694"/>
        <w:gridCol w:w="1002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题目</w:t>
            </w:r>
          </w:p>
        </w:tc>
        <w:tc>
          <w:tcPr>
            <w:tcW w:w="8037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学生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专业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班级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课题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□</w:t>
            </w:r>
            <w:r>
              <w:rPr>
                <w:rFonts w:hint="eastAsia" w:ascii="宋体" w:hAnsi="宋体"/>
                <w:b/>
                <w:bCs/>
                <w:sz w:val="24"/>
              </w:rPr>
              <w:t xml:space="preserve"> 设计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□</w:t>
            </w:r>
            <w:r>
              <w:rPr>
                <w:rFonts w:hint="eastAsia" w:ascii="宋体" w:hAnsi="宋体"/>
                <w:b/>
                <w:bCs/>
                <w:sz w:val="24"/>
              </w:rPr>
              <w:t xml:space="preserve"> 论文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课题来源</w:t>
            </w:r>
          </w:p>
        </w:tc>
        <w:tc>
          <w:tcPr>
            <w:tcW w:w="506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□</w:t>
            </w:r>
            <w:r>
              <w:rPr>
                <w:rFonts w:hint="eastAsia" w:ascii="宋体" w:hAnsi="宋体"/>
                <w:b/>
                <w:bCs/>
                <w:sz w:val="24"/>
              </w:rPr>
              <w:t xml:space="preserve"> 校内           </w:t>
            </w:r>
            <w:r>
              <w:rPr>
                <w:rFonts w:hint="eastAsia" w:ascii="宋体" w:hAnsi="宋体"/>
                <w:b/>
                <w:bCs/>
                <w:sz w:val="10"/>
                <w:szCs w:val="10"/>
              </w:rPr>
              <w:t>.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□</w:t>
            </w:r>
            <w:r>
              <w:rPr>
                <w:rFonts w:hint="eastAsia" w:ascii="宋体" w:hAnsi="宋体"/>
                <w:b/>
                <w:bCs/>
                <w:sz w:val="24"/>
              </w:rPr>
              <w:t xml:space="preserve"> 校外（协同开发）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3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课题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综述</w:t>
            </w:r>
          </w:p>
        </w:tc>
        <w:tc>
          <w:tcPr>
            <w:tcW w:w="8037" w:type="dxa"/>
            <w:gridSpan w:val="5"/>
            <w:vAlign w:val="center"/>
          </w:tcPr>
          <w:p>
            <w:pPr>
              <w:pStyle w:val="16"/>
              <w:numPr>
                <w:numId w:val="0"/>
              </w:numPr>
              <w:ind w:leftChars="0"/>
              <w:jc w:val="left"/>
              <w:rPr>
                <w:rStyle w:val="17"/>
                <w:szCs w:val="21"/>
              </w:rPr>
            </w:pPr>
            <w:r>
              <w:rPr>
                <w:rStyle w:val="17"/>
                <w:rFonts w:hint="eastAsia"/>
                <w:szCs w:val="21"/>
                <w:lang w:val="en-US" w:eastAsia="zh-CN"/>
              </w:rPr>
              <w:t>1.</w:t>
            </w:r>
            <w:r>
              <w:rPr>
                <w:rStyle w:val="17"/>
                <w:szCs w:val="21"/>
              </w:rPr>
              <w:t>内容简述；</w:t>
            </w:r>
          </w:p>
          <w:p>
            <w:pPr>
              <w:pStyle w:val="16"/>
              <w:ind w:left="360" w:firstLine="0" w:firstLineChars="0"/>
              <w:jc w:val="left"/>
              <w:rPr>
                <w:rStyle w:val="17"/>
                <w:szCs w:val="21"/>
              </w:rPr>
            </w:pPr>
          </w:p>
          <w:p>
            <w:pPr>
              <w:pStyle w:val="16"/>
              <w:ind w:left="360" w:firstLine="0" w:firstLineChars="0"/>
              <w:jc w:val="left"/>
              <w:rPr>
                <w:rStyle w:val="17"/>
                <w:szCs w:val="21"/>
              </w:rPr>
            </w:pPr>
          </w:p>
          <w:p>
            <w:pPr>
              <w:pStyle w:val="16"/>
              <w:ind w:left="360" w:firstLine="0" w:firstLineChars="0"/>
              <w:jc w:val="left"/>
              <w:rPr>
                <w:rStyle w:val="17"/>
                <w:szCs w:val="21"/>
              </w:rPr>
            </w:pPr>
          </w:p>
          <w:p>
            <w:pPr>
              <w:pStyle w:val="16"/>
              <w:numPr>
                <w:numId w:val="0"/>
              </w:numPr>
              <w:ind w:leftChars="0"/>
              <w:jc w:val="left"/>
              <w:rPr>
                <w:rStyle w:val="17"/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  <w:r>
              <w:rPr>
                <w:rStyle w:val="17"/>
                <w:rFonts w:hint="eastAsia"/>
                <w:szCs w:val="21"/>
                <w:lang w:val="en-US" w:eastAsia="zh-CN"/>
              </w:rPr>
              <w:t>2.</w:t>
            </w:r>
            <w:r>
              <w:rPr>
                <w:rStyle w:val="17"/>
                <w:szCs w:val="21"/>
              </w:rPr>
              <w:t>拟解决的问题；</w:t>
            </w:r>
          </w:p>
          <w:p>
            <w:pPr>
              <w:pStyle w:val="16"/>
              <w:rPr>
                <w:rStyle w:val="17"/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</w:p>
          <w:p>
            <w:pPr>
              <w:pStyle w:val="16"/>
              <w:rPr>
                <w:rStyle w:val="17"/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</w:p>
          <w:p>
            <w:pPr>
              <w:pStyle w:val="16"/>
              <w:ind w:left="360" w:firstLine="0" w:firstLineChars="0"/>
              <w:jc w:val="left"/>
              <w:rPr>
                <w:rStyle w:val="17"/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</w:p>
          <w:p>
            <w:pPr>
              <w:pStyle w:val="16"/>
              <w:numPr>
                <w:numId w:val="0"/>
              </w:numPr>
              <w:ind w:leftChars="0"/>
              <w:jc w:val="left"/>
              <w:rPr>
                <w:rStyle w:val="17"/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  <w:r>
              <w:rPr>
                <w:rStyle w:val="17"/>
                <w:rFonts w:hint="eastAsia"/>
                <w:szCs w:val="21"/>
                <w:lang w:val="en-US" w:eastAsia="zh-CN"/>
              </w:rPr>
              <w:t>3.</w:t>
            </w:r>
            <w:r>
              <w:rPr>
                <w:rStyle w:val="17"/>
                <w:szCs w:val="21"/>
              </w:rPr>
              <w:t>对专业知识的综合训练情况；</w:t>
            </w:r>
          </w:p>
          <w:p>
            <w:pPr>
              <w:pStyle w:val="16"/>
              <w:ind w:left="360" w:firstLine="0" w:firstLineChars="0"/>
              <w:jc w:val="left"/>
              <w:rPr>
                <w:rStyle w:val="17"/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</w:p>
          <w:p>
            <w:pPr>
              <w:pStyle w:val="16"/>
              <w:ind w:left="360" w:firstLine="0" w:firstLineChars="0"/>
              <w:jc w:val="left"/>
              <w:rPr>
                <w:rStyle w:val="17"/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</w:p>
          <w:p>
            <w:pPr>
              <w:pStyle w:val="16"/>
              <w:numPr>
                <w:numId w:val="0"/>
              </w:numPr>
              <w:ind w:leftChars="0"/>
              <w:jc w:val="left"/>
              <w:rPr>
                <w:rStyle w:val="17"/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  <w:r>
              <w:rPr>
                <w:rStyle w:val="17"/>
                <w:rFonts w:hint="eastAsia"/>
                <w:szCs w:val="21"/>
                <w:lang w:val="en-US" w:eastAsia="zh-CN"/>
              </w:rPr>
              <w:t>4.</w:t>
            </w:r>
            <w:r>
              <w:rPr>
                <w:rStyle w:val="17"/>
                <w:szCs w:val="21"/>
              </w:rPr>
              <w:t>开发环境（工具）；</w:t>
            </w:r>
            <w:bookmarkStart w:id="0" w:name="_GoBack"/>
            <w:bookmarkEnd w:id="0"/>
          </w:p>
          <w:p>
            <w:pPr>
              <w:pStyle w:val="16"/>
              <w:rPr>
                <w:rStyle w:val="17"/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</w:p>
          <w:p>
            <w:pPr>
              <w:pStyle w:val="16"/>
              <w:ind w:left="360" w:firstLine="0" w:firstLineChars="0"/>
              <w:jc w:val="left"/>
              <w:rPr>
                <w:rStyle w:val="17"/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</w:p>
          <w:p>
            <w:pPr>
              <w:pStyle w:val="16"/>
              <w:numPr>
                <w:numId w:val="0"/>
              </w:numPr>
              <w:ind w:left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Style w:val="17"/>
                <w:rFonts w:hint="eastAsia"/>
                <w:szCs w:val="21"/>
                <w:lang w:val="en-US" w:eastAsia="zh-CN"/>
              </w:rPr>
              <w:t>5..</w:t>
            </w:r>
            <w:r>
              <w:rPr>
                <w:rStyle w:val="17"/>
                <w:szCs w:val="21"/>
              </w:rPr>
              <w:t>工作量（预计完成所需周数）。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任务与进度要求</w:t>
            </w:r>
          </w:p>
        </w:tc>
        <w:tc>
          <w:tcPr>
            <w:tcW w:w="8037" w:type="dxa"/>
            <w:gridSpan w:val="5"/>
            <w:vAlign w:val="center"/>
          </w:tcPr>
          <w:p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color w:val="FF0000"/>
                <w:sz w:val="24"/>
              </w:rPr>
              <w:t>（列明</w:t>
            </w:r>
            <w:r>
              <w:rPr>
                <w:rFonts w:ascii="宋体" w:hAnsi="宋体"/>
                <w:bCs/>
                <w:color w:val="FF0000"/>
                <w:sz w:val="24"/>
              </w:rPr>
              <w:t>管理类进度</w:t>
            </w:r>
            <w:r>
              <w:rPr>
                <w:rFonts w:hint="eastAsia" w:ascii="宋体" w:hAnsi="宋体"/>
                <w:bCs/>
                <w:color w:val="FF0000"/>
                <w:sz w:val="24"/>
              </w:rPr>
              <w:t>，举例</w:t>
            </w:r>
            <w:r>
              <w:rPr>
                <w:rFonts w:ascii="宋体" w:hAnsi="宋体"/>
                <w:bCs/>
                <w:color w:val="FF0000"/>
                <w:sz w:val="24"/>
              </w:rPr>
              <w:t>如下：</w:t>
            </w:r>
            <w:r>
              <w:rPr>
                <w:rFonts w:hint="eastAsia" w:ascii="宋体" w:hAnsi="宋体"/>
                <w:bCs/>
                <w:color w:val="FF0000"/>
                <w:sz w:val="24"/>
              </w:rPr>
              <w:t>）</w:t>
            </w:r>
          </w:p>
          <w:p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u w:val="none"/>
              </w:rPr>
              <w:t>20</w:t>
            </w:r>
            <w:r>
              <w:rPr>
                <w:rFonts w:hint="eastAsia"/>
                <w:u w:val="none"/>
                <w:lang w:val="en-US" w:eastAsia="zh-CN"/>
              </w:rPr>
              <w:t>20</w:t>
            </w:r>
            <w:r>
              <w:rPr>
                <w:u w:val="none"/>
              </w:rPr>
              <w:t>.1</w:t>
            </w:r>
            <w:r>
              <w:rPr>
                <w:rFonts w:hint="eastAsia"/>
                <w:u w:val="none"/>
                <w:lang w:val="en-US" w:eastAsia="zh-CN"/>
              </w:rPr>
              <w:t>1</w:t>
            </w:r>
            <w:r>
              <w:rPr>
                <w:u w:val="none"/>
              </w:rPr>
              <w:t>.</w:t>
            </w:r>
            <w:r>
              <w:rPr>
                <w:rFonts w:hint="eastAsia"/>
                <w:u w:val="none"/>
                <w:lang w:val="en-US" w:eastAsia="zh-CN"/>
              </w:rPr>
              <w:t>30</w:t>
            </w:r>
            <w:r>
              <w:rPr>
                <w:u w:val="none"/>
              </w:rPr>
              <w:t>~ 2020.</w:t>
            </w:r>
            <w:r>
              <w:rPr>
                <w:rFonts w:hint="eastAsia"/>
                <w:u w:val="none"/>
                <w:lang w:val="en-US" w:eastAsia="zh-CN"/>
              </w:rPr>
              <w:t>12</w:t>
            </w:r>
            <w:r>
              <w:rPr>
                <w:u w:val="none"/>
              </w:rPr>
              <w:t>.</w:t>
            </w:r>
            <w:r>
              <w:rPr>
                <w:rFonts w:hint="eastAsia"/>
                <w:u w:val="none"/>
                <w:lang w:val="en-US" w:eastAsia="zh-CN"/>
              </w:rPr>
              <w:t>27</w:t>
            </w:r>
            <w:r>
              <w:rPr>
                <w:u w:val="none"/>
              </w:rPr>
              <w:t> 搜集资料，撰写开题报告</w:t>
            </w:r>
            <w:r>
              <w:rPr>
                <w:u w:val="none"/>
              </w:rPr>
              <w:br w:type="textWrapping"/>
            </w:r>
            <w:r>
              <w:rPr>
                <w:u w:val="none"/>
              </w:rPr>
              <w:t>2020.</w:t>
            </w:r>
            <w:r>
              <w:rPr>
                <w:rFonts w:hint="eastAsia"/>
                <w:u w:val="none"/>
                <w:lang w:val="en-US" w:eastAsia="zh-CN"/>
              </w:rPr>
              <w:t>12</w:t>
            </w:r>
            <w:r>
              <w:rPr>
                <w:u w:val="none"/>
              </w:rPr>
              <w:t>.</w:t>
            </w:r>
            <w:r>
              <w:rPr>
                <w:rFonts w:hint="eastAsia"/>
                <w:u w:val="none"/>
                <w:lang w:val="en-US" w:eastAsia="zh-CN"/>
              </w:rPr>
              <w:t>28</w:t>
            </w:r>
            <w:r>
              <w:rPr>
                <w:u w:val="none"/>
              </w:rPr>
              <w:t> ~202</w:t>
            </w:r>
            <w:r>
              <w:rPr>
                <w:rFonts w:hint="eastAsia"/>
                <w:u w:val="none"/>
                <w:lang w:val="en-US" w:eastAsia="zh-CN"/>
              </w:rPr>
              <w:t>1</w:t>
            </w:r>
            <w:r>
              <w:rPr>
                <w:u w:val="none"/>
              </w:rPr>
              <w:t>.01.</w:t>
            </w:r>
            <w:r>
              <w:rPr>
                <w:rFonts w:hint="eastAsia"/>
                <w:u w:val="none"/>
                <w:lang w:val="en-US" w:eastAsia="zh-CN"/>
              </w:rPr>
              <w:t>03</w:t>
            </w:r>
            <w:r>
              <w:rPr>
                <w:u w:val="none"/>
              </w:rPr>
              <w:t> 开题答辩</w:t>
            </w:r>
            <w:r>
              <w:br w:type="textWrapping"/>
            </w:r>
            <w:r>
              <w:t>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03</w:t>
            </w:r>
            <w:r>
              <w:t>.</w:t>
            </w:r>
            <w:r>
              <w:rPr>
                <w:rFonts w:hint="eastAsia"/>
                <w:lang w:val="en-US" w:eastAsia="zh-CN"/>
              </w:rPr>
              <w:t>01</w:t>
            </w:r>
            <w:r>
              <w:t> ~ 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.03.</w:t>
            </w:r>
            <w:r>
              <w:rPr>
                <w:rFonts w:hint="eastAsia"/>
                <w:lang w:val="en-US" w:eastAsia="zh-CN"/>
              </w:rPr>
              <w:t>28</w:t>
            </w:r>
            <w:r>
              <w:t> 项目设计、开发</w:t>
            </w:r>
            <w:r>
              <w:br w:type="textWrapping"/>
            </w:r>
            <w:r>
              <w:t>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.03.</w:t>
            </w:r>
            <w:r>
              <w:rPr>
                <w:rFonts w:hint="eastAsia"/>
                <w:lang w:val="en-US" w:eastAsia="zh-CN"/>
              </w:rPr>
              <w:t>29</w:t>
            </w:r>
            <w:r>
              <w:t> ~ 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.0</w:t>
            </w: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val="en-US" w:eastAsia="zh-CN"/>
              </w:rPr>
              <w:t>02</w:t>
            </w:r>
            <w:r>
              <w:t> 中期检查，论文初稿提交</w:t>
            </w:r>
            <w:r>
              <w:br w:type="textWrapping"/>
            </w:r>
            <w:r>
              <w:t>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.0</w:t>
            </w: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val="en-US" w:eastAsia="zh-CN"/>
              </w:rPr>
              <w:t>03</w:t>
            </w:r>
            <w:r>
              <w:t> ~ 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.05.</w:t>
            </w:r>
            <w:r>
              <w:rPr>
                <w:rFonts w:hint="eastAsia"/>
                <w:lang w:val="en-US" w:eastAsia="zh-CN"/>
              </w:rPr>
              <w:t>16</w:t>
            </w:r>
            <w:r>
              <w:t> 项目测试、论文修订并定稿</w:t>
            </w:r>
            <w:r>
              <w:br w:type="textWrapping"/>
            </w:r>
            <w:r>
              <w:t>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.05.</w:t>
            </w:r>
            <w:r>
              <w:rPr>
                <w:rFonts w:hint="eastAsia"/>
                <w:lang w:val="en-US" w:eastAsia="zh-CN"/>
              </w:rPr>
              <w:t>17</w:t>
            </w:r>
            <w:r>
              <w:t> ~ 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.05.</w:t>
            </w:r>
            <w:r>
              <w:rPr>
                <w:rFonts w:hint="eastAsia"/>
                <w:lang w:val="en-US" w:eastAsia="zh-CN"/>
              </w:rPr>
              <w:t>23</w:t>
            </w:r>
            <w:r>
              <w:t> 最终答辩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1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主要参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考文献</w:t>
            </w:r>
          </w:p>
        </w:tc>
        <w:tc>
          <w:tcPr>
            <w:tcW w:w="8037" w:type="dxa"/>
            <w:gridSpan w:val="5"/>
            <w:vAlign w:val="center"/>
          </w:tcPr>
          <w:p>
            <w:pPr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每篇文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稿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所查阅的文献数量必须在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五年以内且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  <w:lang w:val="en-US" w:eastAsia="zh-CN"/>
              </w:rPr>
              <w:t>3-5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篇以上</w:t>
            </w:r>
          </w:p>
          <w:p>
            <w:pPr>
              <w:rPr>
                <w:rFonts w:cs="Arial" w:asciiTheme="minorEastAsia" w:hAnsiTheme="minorEastAsia" w:eastAsiaTheme="minorEastAsia"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其中最好有1-2篇外文参考资料</w:t>
            </w:r>
          </w:p>
          <w:p>
            <w:pPr>
              <w:rPr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rFonts w:cs="Arial" w:asciiTheme="minorEastAsia" w:hAnsiTheme="minorEastAsia" w:eastAsiaTheme="minorEastAsia"/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起止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日期</w:t>
            </w:r>
          </w:p>
        </w:tc>
        <w:tc>
          <w:tcPr>
            <w:tcW w:w="8037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备注</w:t>
            </w:r>
          </w:p>
        </w:tc>
        <w:tc>
          <w:tcPr>
            <w:tcW w:w="8037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</w:tbl>
    <w:p>
      <w:pPr>
        <w:spacing w:before="312" w:beforeLines="100"/>
        <w:ind w:firstLine="354" w:firstLineChars="147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学院负责人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 </w:t>
      </w:r>
      <w:r>
        <w:rPr>
          <w:rFonts w:hint="eastAsia" w:ascii="宋体" w:hAnsi="宋体"/>
          <w:b/>
          <w:bCs/>
          <w:sz w:val="24"/>
        </w:rPr>
        <w:t xml:space="preserve">   企业（负责人）</w:t>
      </w:r>
      <w:r>
        <w:rPr>
          <w:rFonts w:hint="eastAsia" w:ascii="宋体" w:hAnsi="宋体"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 企业指导教师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</w:t>
      </w:r>
    </w:p>
    <w:p>
      <w:pPr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sz w:val="24"/>
        </w:rPr>
        <w:br w:type="page"/>
      </w:r>
      <w:r>
        <w:rPr>
          <w:rFonts w:hint="eastAsia" w:ascii="黑体" w:eastAsia="黑体"/>
          <w:b/>
          <w:sz w:val="30"/>
          <w:szCs w:val="30"/>
        </w:rPr>
        <w:t xml:space="preserve">毕业设计（论文） </w:t>
      </w:r>
      <w:r>
        <w:rPr>
          <w:rFonts w:hint="eastAsia" w:ascii="宋体" w:hAnsi="宋体"/>
          <w:b/>
          <w:bCs/>
          <w:sz w:val="30"/>
          <w:szCs w:val="30"/>
        </w:rPr>
        <w:t>开题报告表</w:t>
      </w:r>
    </w:p>
    <w:p>
      <w:pPr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30"/>
          <w:szCs w:val="30"/>
        </w:rPr>
        <w:pict>
          <v:shape id="_x0000_s1026" o:spid="_x0000_s1026" o:spt="202" type="#_x0000_t202" style="position:absolute;left:0pt;margin-left:0pt;margin-top:-47.5pt;height:23.4pt;width:57.75pt;z-index:251657216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附表2</w:t>
                  </w:r>
                </w:p>
              </w:txbxContent>
            </v:textbox>
          </v:shape>
        </w:pict>
      </w:r>
      <w:r>
        <w:rPr>
          <w:rFonts w:hint="eastAsia" w:ascii="宋体" w:hAnsi="宋体"/>
          <w:b/>
          <w:bCs/>
          <w:sz w:val="24"/>
        </w:rPr>
        <w:t xml:space="preserve">                                                年      月     日</w:t>
      </w:r>
    </w:p>
    <w:tbl>
      <w:tblPr>
        <w:tblStyle w:val="7"/>
        <w:tblW w:w="9204" w:type="dxa"/>
        <w:tblInd w:w="-5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1"/>
        <w:gridCol w:w="1306"/>
        <w:gridCol w:w="24"/>
        <w:gridCol w:w="1531"/>
        <w:gridCol w:w="1446"/>
        <w:gridCol w:w="143"/>
        <w:gridCol w:w="1558"/>
        <w:gridCol w:w="1535"/>
        <w:gridCol w:w="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姓名</w:t>
            </w:r>
          </w:p>
        </w:tc>
        <w:tc>
          <w:tcPr>
            <w:tcW w:w="133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专业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班级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题目</w:t>
            </w:r>
          </w:p>
        </w:tc>
        <w:tc>
          <w:tcPr>
            <w:tcW w:w="430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指导教师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高校 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cantSplit/>
          <w:trHeight w:val="3801" w:hRule="atLeast"/>
        </w:trPr>
        <w:tc>
          <w:tcPr>
            <w:tcW w:w="9180" w:type="dxa"/>
            <w:gridSpan w:val="9"/>
          </w:tcPr>
          <w:p>
            <w:pPr>
              <w:pStyle w:val="16"/>
              <w:numPr>
                <w:ilvl w:val="0"/>
                <w:numId w:val="1"/>
              </w:numPr>
              <w:ind w:right="317" w:rightChars="151"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与本题目有关的国内外研究情况、题目研究的目的和意义、主要内容、本课题创新之处、拟解决的问题：</w:t>
            </w: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（</w:t>
            </w:r>
            <w:r>
              <w:rPr>
                <w:rFonts w:asciiTheme="minorEastAsia" w:hAnsiTheme="minorEastAsia" w:eastAsiaTheme="minorEastAsia"/>
                <w:b/>
                <w:bCs/>
                <w:color w:val="FF0000"/>
                <w:szCs w:val="21"/>
              </w:rPr>
              <w:t>请重点写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FF0000"/>
                <w:szCs w:val="21"/>
              </w:rPr>
              <w:t>3-5项</w:t>
            </w:r>
            <w:r>
              <w:rPr>
                <w:rFonts w:asciiTheme="minorEastAsia" w:hAnsiTheme="minorEastAsia" w:eastAsiaTheme="minorEastAsia"/>
                <w:b/>
                <w:bCs/>
                <w:color w:val="FF0000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FF0000"/>
                <w:szCs w:val="21"/>
              </w:rPr>
              <w:t>1、2两项</w:t>
            </w:r>
            <w:r>
              <w:rPr>
                <w:rFonts w:asciiTheme="minorEastAsia" w:hAnsiTheme="minorEastAsia" w:eastAsiaTheme="minorEastAsia"/>
                <w:b/>
                <w:bCs/>
                <w:color w:val="FF0000"/>
                <w:szCs w:val="21"/>
              </w:rPr>
              <w:t>简写即可</w:t>
            </w: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）</w:t>
            </w:r>
          </w:p>
          <w:p>
            <w:pPr>
              <w:tabs>
                <w:tab w:val="left" w:pos="10434"/>
              </w:tabs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 xml:space="preserve"> 国内外研究现状</w:t>
            </w:r>
          </w:p>
          <w:p>
            <w:pPr>
              <w:tabs>
                <w:tab w:val="left" w:pos="10434"/>
              </w:tabs>
              <w:rPr>
                <w:rFonts w:asciiTheme="minorEastAsia" w:hAnsiTheme="minorEastAsia" w:eastAsiaTheme="minorEastAsia"/>
                <w:bCs/>
                <w:szCs w:val="21"/>
              </w:rPr>
            </w:pPr>
          </w:p>
          <w:p>
            <w:pPr>
              <w:tabs>
                <w:tab w:val="left" w:pos="10434"/>
              </w:tabs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2 研究目的、意义</w:t>
            </w:r>
          </w:p>
          <w:p>
            <w:pPr>
              <w:tabs>
                <w:tab w:val="left" w:pos="10434"/>
              </w:tabs>
              <w:rPr>
                <w:rFonts w:asciiTheme="minorEastAsia" w:hAnsiTheme="minorEastAsia" w:eastAsiaTheme="minorEastAsia"/>
                <w:bCs/>
                <w:szCs w:val="21"/>
              </w:rPr>
            </w:pPr>
          </w:p>
          <w:p>
            <w:pPr>
              <w:tabs>
                <w:tab w:val="left" w:pos="10434"/>
              </w:tabs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3 研究内容</w:t>
            </w:r>
          </w:p>
          <w:p>
            <w:pPr>
              <w:tabs>
                <w:tab w:val="left" w:pos="10434"/>
              </w:tabs>
              <w:rPr>
                <w:rFonts w:asciiTheme="minorEastAsia" w:hAnsiTheme="minorEastAsia" w:eastAsiaTheme="minorEastAsia"/>
                <w:bCs/>
                <w:szCs w:val="21"/>
              </w:rPr>
            </w:pPr>
          </w:p>
          <w:p>
            <w:pPr>
              <w:tabs>
                <w:tab w:val="left" w:pos="10434"/>
              </w:tabs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4 课题研究创新点</w:t>
            </w:r>
          </w:p>
          <w:p>
            <w:pPr>
              <w:tabs>
                <w:tab w:val="left" w:pos="10434"/>
              </w:tabs>
              <w:rPr>
                <w:rFonts w:asciiTheme="minorEastAsia" w:hAnsiTheme="minorEastAsia" w:eastAsiaTheme="minorEastAsia"/>
                <w:bCs/>
                <w:szCs w:val="21"/>
              </w:rPr>
            </w:pPr>
          </w:p>
          <w:p>
            <w:pPr>
              <w:tabs>
                <w:tab w:val="left" w:pos="10434"/>
              </w:tabs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5 课题研究拟解决问题</w:t>
            </w:r>
          </w:p>
          <w:p>
            <w:pPr>
              <w:tabs>
                <w:tab w:val="left" w:pos="10434"/>
              </w:tabs>
              <w:jc w:val="center"/>
              <w:rPr>
                <w:rFonts w:asciiTheme="minorEastAsia" w:hAnsiTheme="minorEastAsia" w:eastAsiaTheme="minorEastAsia"/>
                <w:b/>
                <w:bCs/>
                <w:color w:val="FF0000"/>
                <w:sz w:val="36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0000"/>
                <w:sz w:val="36"/>
                <w:szCs w:val="21"/>
              </w:rPr>
              <w:t>（总字数要求： 1500-2000字）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612" w:hRule="atLeast"/>
        </w:trPr>
        <w:tc>
          <w:tcPr>
            <w:tcW w:w="9180" w:type="dxa"/>
            <w:gridSpan w:val="9"/>
            <w:vAlign w:val="center"/>
          </w:tcPr>
          <w:p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二、进度及预期结果：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（技术层面的进度,举例</w:t>
            </w:r>
            <w:r>
              <w:rPr>
                <w:rFonts w:ascii="宋体" w:hAnsi="宋体"/>
                <w:b/>
                <w:bCs/>
                <w:color w:val="FF0000"/>
                <w:sz w:val="24"/>
              </w:rPr>
              <w:t>如下：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464" w:hRule="atLeast"/>
        </w:trPr>
        <w:tc>
          <w:tcPr>
            <w:tcW w:w="294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起止日期</w:t>
            </w:r>
          </w:p>
        </w:tc>
        <w:tc>
          <w:tcPr>
            <w:tcW w:w="3144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主要内容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449" w:hRule="atLeast"/>
        </w:trPr>
        <w:tc>
          <w:tcPr>
            <w:tcW w:w="2943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20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11</w:t>
            </w:r>
            <w:r>
              <w:rPr>
                <w:rFonts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30</w:t>
            </w:r>
            <w:r>
              <w:rPr>
                <w:rFonts w:ascii="宋体" w:hAnsi="宋体"/>
                <w:bCs/>
                <w:sz w:val="24"/>
              </w:rPr>
              <w:t>-2020.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12</w:t>
            </w:r>
            <w:r>
              <w:rPr>
                <w:rFonts w:ascii="宋体" w:hAnsi="宋体"/>
                <w:bCs/>
                <w:sz w:val="24"/>
              </w:rPr>
              <w:t>.1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3</w:t>
            </w:r>
          </w:p>
        </w:tc>
        <w:tc>
          <w:tcPr>
            <w:tcW w:w="3144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需求分析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明确</w:t>
            </w:r>
            <w:r>
              <w:rPr>
                <w:rFonts w:ascii="宋体" w:hAnsi="宋体"/>
                <w:bCs/>
                <w:sz w:val="24"/>
              </w:rPr>
              <w:t>客户需求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413" w:hRule="atLeast"/>
        </w:trPr>
        <w:tc>
          <w:tcPr>
            <w:tcW w:w="2943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20</w:t>
            </w:r>
            <w:r>
              <w:rPr>
                <w:rFonts w:ascii="宋体" w:hAnsi="宋体"/>
                <w:bCs/>
                <w:sz w:val="24"/>
              </w:rPr>
              <w:t>20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12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ascii="宋体" w:hAnsi="宋体"/>
                <w:bCs/>
                <w:sz w:val="24"/>
              </w:rPr>
              <w:t>1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bCs/>
                <w:sz w:val="24"/>
              </w:rPr>
              <w:t>-20</w:t>
            </w:r>
            <w:r>
              <w:rPr>
                <w:rFonts w:ascii="宋体" w:hAnsi="宋体"/>
                <w:bCs/>
                <w:sz w:val="24"/>
              </w:rPr>
              <w:t>2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02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28</w:t>
            </w:r>
          </w:p>
        </w:tc>
        <w:tc>
          <w:tcPr>
            <w:tcW w:w="3144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系统设计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确定项目</w:t>
            </w:r>
            <w:r>
              <w:rPr>
                <w:rFonts w:ascii="宋体" w:hAnsi="宋体"/>
                <w:bCs/>
                <w:sz w:val="24"/>
              </w:rPr>
              <w:t>内容和构思并完成</w:t>
            </w:r>
            <w:r>
              <w:rPr>
                <w:rFonts w:hint="eastAsia" w:ascii="宋体" w:hAnsi="宋体"/>
                <w:bCs/>
                <w:sz w:val="24"/>
              </w:rPr>
              <w:t>设计</w:t>
            </w:r>
            <w:r>
              <w:rPr>
                <w:rFonts w:ascii="宋体" w:hAnsi="宋体"/>
                <w:bCs/>
                <w:sz w:val="24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418" w:hRule="atLeast"/>
        </w:trPr>
        <w:tc>
          <w:tcPr>
            <w:tcW w:w="2943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20</w:t>
            </w:r>
            <w:r>
              <w:rPr>
                <w:rFonts w:ascii="宋体" w:hAnsi="宋体"/>
                <w:bCs/>
                <w:sz w:val="24"/>
              </w:rPr>
              <w:t>2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 w:val="24"/>
              </w:rPr>
              <w:t>.3.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01</w:t>
            </w:r>
            <w:r>
              <w:rPr>
                <w:rFonts w:hint="eastAsia" w:ascii="宋体" w:hAnsi="宋体"/>
                <w:bCs/>
                <w:sz w:val="24"/>
              </w:rPr>
              <w:t>-20</w:t>
            </w:r>
            <w:r>
              <w:rPr>
                <w:rFonts w:ascii="宋体" w:hAnsi="宋体"/>
                <w:bCs/>
                <w:sz w:val="24"/>
              </w:rPr>
              <w:t>2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3</w:t>
            </w:r>
            <w:r>
              <w:rPr>
                <w:rFonts w:ascii="宋体" w:hAnsi="宋体"/>
                <w:bCs/>
                <w:sz w:val="24"/>
              </w:rPr>
              <w:t>.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28</w:t>
            </w:r>
          </w:p>
        </w:tc>
        <w:tc>
          <w:tcPr>
            <w:tcW w:w="3144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系统测试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测试</w:t>
            </w:r>
            <w:r>
              <w:rPr>
                <w:rFonts w:ascii="宋体" w:hAnsi="宋体"/>
                <w:bCs/>
                <w:sz w:val="24"/>
              </w:rPr>
              <w:t>效果，完成测试报告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410" w:hRule="atLeast"/>
        </w:trPr>
        <w:tc>
          <w:tcPr>
            <w:tcW w:w="294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…</w:t>
            </w:r>
          </w:p>
        </w:tc>
        <w:tc>
          <w:tcPr>
            <w:tcW w:w="3144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…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558" w:hRule="atLeast"/>
        </w:trPr>
        <w:tc>
          <w:tcPr>
            <w:tcW w:w="294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144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567" w:hRule="atLeast"/>
        </w:trPr>
        <w:tc>
          <w:tcPr>
            <w:tcW w:w="294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144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1065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完成题目的现有条件</w:t>
            </w:r>
          </w:p>
        </w:tc>
        <w:tc>
          <w:tcPr>
            <w:tcW w:w="7654" w:type="dxa"/>
            <w:gridSpan w:val="8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cantSplit/>
          <w:trHeight w:val="169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审查意见</w:t>
            </w:r>
          </w:p>
        </w:tc>
        <w:tc>
          <w:tcPr>
            <w:tcW w:w="7654" w:type="dxa"/>
            <w:gridSpan w:val="8"/>
            <w:vAlign w:val="bottom"/>
          </w:tcPr>
          <w:p>
            <w:pPr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同意</w:t>
            </w:r>
            <w:r>
              <w:rPr>
                <w:rFonts w:ascii="宋体" w:hAnsi="宋体"/>
                <w:b/>
                <w:bCs/>
                <w:sz w:val="24"/>
              </w:rPr>
              <w:t>开题</w:t>
            </w:r>
          </w:p>
          <w:p>
            <w:pPr>
              <w:spacing w:line="360" w:lineRule="auto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spacing w:line="360" w:lineRule="auto"/>
              <w:jc w:val="righ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高校指导教师：</w:t>
            </w:r>
            <w:r>
              <w:rPr>
                <w:rFonts w:hint="eastAsia" w:ascii="宋体" w:hAnsi="宋体"/>
                <w:b/>
                <w:bCs/>
                <w:sz w:val="24"/>
                <w:u w:val="single"/>
              </w:rPr>
              <w:t xml:space="preserve">       （所属</w:t>
            </w:r>
            <w:r>
              <w:rPr>
                <w:rFonts w:ascii="宋体" w:hAnsi="宋体"/>
                <w:b/>
                <w:bCs/>
                <w:sz w:val="24"/>
                <w:u w:val="single"/>
              </w:rPr>
              <w:t>院校）</w:t>
            </w:r>
            <w:r>
              <w:rPr>
                <w:rFonts w:hint="eastAsia" w:ascii="宋体" w:hAnsi="宋体"/>
                <w:b/>
                <w:bCs/>
                <w:sz w:val="24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bCs/>
                <w:sz w:val="24"/>
              </w:rPr>
              <w:t>年</w:t>
            </w:r>
            <w:r>
              <w:rPr>
                <w:rFonts w:hint="eastAsia" w:ascii="宋体" w:hAnsi="宋体"/>
                <w:b/>
                <w:bCs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sz w:val="24"/>
              </w:rPr>
              <w:t>月</w:t>
            </w:r>
            <w:r>
              <w:rPr>
                <w:rFonts w:hint="eastAsia" w:ascii="宋体" w:hAnsi="宋体"/>
                <w:b/>
                <w:bCs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sz w:val="24"/>
              </w:rPr>
              <w:t>日</w:t>
            </w:r>
          </w:p>
          <w:p>
            <w:pPr>
              <w:wordWrap w:val="0"/>
              <w:spacing w:line="360" w:lineRule="auto"/>
              <w:jc w:val="righ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企业指导教师：</w:t>
            </w:r>
            <w:r>
              <w:rPr>
                <w:rFonts w:hint="eastAsia" w:ascii="宋体" w:hAnsi="宋体"/>
                <w:b/>
                <w:bCs/>
                <w:sz w:val="24"/>
                <w:u w:val="single"/>
              </w:rPr>
              <w:t xml:space="preserve">   </w:t>
            </w:r>
            <w:r>
              <w:rPr>
                <w:rFonts w:ascii="宋体" w:hAnsi="宋体"/>
                <w:b/>
                <w:bCs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24"/>
                <w:u w:val="single"/>
              </w:rPr>
              <w:t xml:space="preserve"> （</w:t>
            </w:r>
            <w:r>
              <w:rPr>
                <w:rFonts w:ascii="宋体" w:hAnsi="宋体"/>
                <w:b/>
                <w:bCs/>
                <w:sz w:val="24"/>
                <w:u w:val="single"/>
              </w:rPr>
              <w:t>所在企业）</w:t>
            </w:r>
            <w:r>
              <w:rPr>
                <w:rFonts w:hint="eastAsia" w:ascii="宋体" w:hAnsi="宋体"/>
                <w:b/>
                <w:bCs/>
                <w:sz w:val="24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bCs/>
                <w:sz w:val="24"/>
              </w:rPr>
              <w:t>年</w:t>
            </w:r>
            <w:r>
              <w:rPr>
                <w:rFonts w:hint="eastAsia" w:ascii="宋体" w:hAnsi="宋体"/>
                <w:b/>
                <w:bCs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sz w:val="24"/>
              </w:rPr>
              <w:t>月</w:t>
            </w:r>
            <w:r>
              <w:rPr>
                <w:rFonts w:hint="eastAsia" w:ascii="宋体" w:hAnsi="宋体"/>
                <w:b/>
                <w:bCs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cantSplit/>
          <w:trHeight w:val="983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学院意见</w:t>
            </w:r>
          </w:p>
        </w:tc>
        <w:tc>
          <w:tcPr>
            <w:tcW w:w="7654" w:type="dxa"/>
            <w:gridSpan w:val="8"/>
            <w:vAlign w:val="bottom"/>
          </w:tcPr>
          <w:p>
            <w:pPr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同意</w:t>
            </w:r>
            <w:r>
              <w:rPr>
                <w:rFonts w:ascii="宋体" w:hAnsi="宋体"/>
                <w:b/>
                <w:bCs/>
                <w:sz w:val="24"/>
              </w:rPr>
              <w:t>开题</w:t>
            </w:r>
          </w:p>
          <w:p>
            <w:pPr>
              <w:spacing w:line="360" w:lineRule="auto"/>
              <w:jc w:val="right"/>
              <w:rPr>
                <w:rFonts w:ascii="宋体" w:hAnsi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学院负责人：</w:t>
            </w:r>
            <w:r>
              <w:rPr>
                <w:rFonts w:hint="eastAsia" w:ascii="宋体" w:hAnsi="宋体"/>
                <w:b/>
                <w:bCs/>
                <w:sz w:val="24"/>
                <w:u w:val="single"/>
              </w:rPr>
              <w:t xml:space="preserve">             </w:t>
            </w:r>
            <w:r>
              <w:rPr>
                <w:rFonts w:hint="eastAsia" w:ascii="宋体" w:hAnsi="宋体"/>
                <w:b/>
                <w:bCs/>
                <w:sz w:val="24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bCs/>
                <w:sz w:val="24"/>
              </w:rPr>
              <w:t>年</w:t>
            </w:r>
            <w:r>
              <w:rPr>
                <w:rFonts w:hint="eastAsia" w:ascii="宋体" w:hAnsi="宋体"/>
                <w:b/>
                <w:bCs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sz w:val="24"/>
              </w:rPr>
              <w:t>月</w:t>
            </w:r>
            <w:r>
              <w:rPr>
                <w:rFonts w:hint="eastAsia" w:ascii="宋体" w:hAnsi="宋体"/>
                <w:b/>
                <w:bCs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sz w:val="24"/>
              </w:rPr>
              <w:t>日</w:t>
            </w:r>
          </w:p>
        </w:tc>
      </w:tr>
    </w:tbl>
    <w:p>
      <w:pPr>
        <w:rPr>
          <w:rFonts w:ascii="宋体" w:hAnsi="宋体"/>
          <w:bCs/>
          <w:szCs w:val="21"/>
        </w:rPr>
      </w:pPr>
    </w:p>
    <w:p>
      <w:pPr>
        <w:ind w:firstLine="301" w:firstLineChars="100"/>
        <w:jc w:val="center"/>
        <w:rPr>
          <w:rFonts w:ascii="黑体" w:hAnsi="宋体" w:eastAsia="黑体"/>
          <w:b/>
          <w:bCs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pict>
          <v:shape id="_x0000_s1032" o:spid="_x0000_s1032" o:spt="202" type="#_x0000_t202" style="position:absolute;left:0pt;margin-left:0pt;margin-top:-27.7pt;height:23.4pt;width:57.75pt;z-index:251661312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附表3</w:t>
                  </w:r>
                </w:p>
              </w:txbxContent>
            </v:textbox>
          </v:shape>
        </w:pict>
      </w:r>
      <w:r>
        <w:rPr>
          <w:rFonts w:hint="eastAsia" w:ascii="黑体" w:eastAsia="黑体"/>
          <w:b/>
          <w:sz w:val="30"/>
          <w:szCs w:val="30"/>
        </w:rPr>
        <w:t xml:space="preserve">毕业设计（论文） </w:t>
      </w:r>
      <w:r>
        <w:rPr>
          <w:rFonts w:hint="eastAsia" w:ascii="黑体" w:hAnsi="宋体" w:eastAsia="黑体"/>
          <w:b/>
          <w:bCs/>
          <w:sz w:val="30"/>
          <w:szCs w:val="30"/>
        </w:rPr>
        <w:t>进度检查记录</w:t>
      </w:r>
    </w:p>
    <w:p>
      <w:pPr>
        <w:ind w:firstLine="301" w:firstLineChars="100"/>
        <w:jc w:val="center"/>
        <w:rPr>
          <w:rFonts w:ascii="黑体" w:hAnsi="宋体" w:eastAsia="黑体"/>
          <w:b/>
          <w:bCs/>
          <w:color w:val="FF0000"/>
          <w:sz w:val="30"/>
          <w:szCs w:val="30"/>
        </w:rPr>
      </w:pPr>
      <w:r>
        <w:rPr>
          <w:rFonts w:hint="eastAsia" w:ascii="黑体" w:hAnsi="宋体" w:eastAsia="黑体"/>
          <w:b/>
          <w:bCs/>
          <w:color w:val="FF0000"/>
          <w:sz w:val="30"/>
          <w:szCs w:val="30"/>
        </w:rPr>
        <w:t>（系统上每周</w:t>
      </w:r>
      <w:r>
        <w:rPr>
          <w:rFonts w:ascii="黑体" w:hAnsi="宋体" w:eastAsia="黑体"/>
          <w:b/>
          <w:bCs/>
          <w:color w:val="FF0000"/>
          <w:sz w:val="30"/>
          <w:szCs w:val="30"/>
        </w:rPr>
        <w:t>填写</w:t>
      </w:r>
      <w:r>
        <w:rPr>
          <w:rFonts w:hint="eastAsia" w:ascii="黑体" w:hAnsi="宋体" w:eastAsia="黑体"/>
          <w:b/>
          <w:bCs/>
          <w:color w:val="FF0000"/>
          <w:sz w:val="30"/>
          <w:szCs w:val="30"/>
        </w:rPr>
        <w:t>，</w:t>
      </w:r>
      <w:r>
        <w:rPr>
          <w:rFonts w:ascii="黑体" w:hAnsi="宋体" w:eastAsia="黑体"/>
          <w:b/>
          <w:bCs/>
          <w:color w:val="FF0000"/>
          <w:sz w:val="30"/>
          <w:szCs w:val="30"/>
        </w:rPr>
        <w:t>学生从系统导出后装订</w:t>
      </w:r>
      <w:r>
        <w:rPr>
          <w:rFonts w:hint="eastAsia" w:ascii="黑体" w:hAnsi="宋体" w:eastAsia="黑体"/>
          <w:b/>
          <w:bCs/>
          <w:color w:val="FF0000"/>
          <w:sz w:val="30"/>
          <w:szCs w:val="30"/>
        </w:rPr>
        <w:t>到</w:t>
      </w:r>
      <w:r>
        <w:rPr>
          <w:rFonts w:ascii="黑体" w:hAnsi="宋体" w:eastAsia="黑体"/>
          <w:b/>
          <w:bCs/>
          <w:color w:val="FF0000"/>
          <w:sz w:val="30"/>
          <w:szCs w:val="30"/>
        </w:rPr>
        <w:t>论文中</w:t>
      </w:r>
      <w:r>
        <w:rPr>
          <w:rFonts w:hint="eastAsia" w:ascii="黑体" w:hAnsi="宋体" w:eastAsia="黑体"/>
          <w:b/>
          <w:bCs/>
          <w:color w:val="FF0000"/>
          <w:sz w:val="30"/>
          <w:szCs w:val="30"/>
        </w:rPr>
        <w:t>）</w:t>
      </w:r>
    </w:p>
    <w:p>
      <w:pPr>
        <w:rPr>
          <w:rFonts w:ascii="宋体" w:hAnsi="宋体"/>
          <w:bCs/>
          <w:sz w:val="24"/>
          <w:u w:val="single"/>
        </w:rPr>
      </w:pPr>
      <w:r>
        <w:rPr>
          <w:rFonts w:ascii="宋体" w:hAnsi="宋体"/>
          <w:bCs/>
          <w:sz w:val="24"/>
        </w:rPr>
        <w:t xml:space="preserve">                                                        </w:t>
      </w:r>
      <w:r>
        <w:rPr>
          <w:rFonts w:hint="eastAsia" w:ascii="宋体" w:hAnsi="宋体"/>
          <w:bCs/>
          <w:sz w:val="24"/>
        </w:rPr>
        <w:t xml:space="preserve">  </w:t>
      </w:r>
    </w:p>
    <w:tbl>
      <w:tblPr>
        <w:tblStyle w:val="7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08"/>
        <w:gridCol w:w="993"/>
        <w:gridCol w:w="1701"/>
        <w:gridCol w:w="708"/>
        <w:gridCol w:w="1276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题    目</w:t>
            </w:r>
          </w:p>
        </w:tc>
        <w:tc>
          <w:tcPr>
            <w:tcW w:w="781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学生姓名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学籍校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专业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班级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日    期</w:t>
            </w: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指  导  记  录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指导教师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56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rFonts w:ascii="宋体" w:hAnsi="宋体"/>
          <w:sz w:val="24"/>
        </w:rPr>
        <w:br w:type="page"/>
      </w:r>
    </w:p>
    <w:p>
      <w:pPr>
        <w:ind w:firstLine="301" w:firstLineChars="100"/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pict>
          <v:shape id="_x0000_s1033" o:spid="_x0000_s1033" o:spt="202" type="#_x0000_t202" style="position:absolute;left:0pt;margin-left:-1pt;margin-top:-20pt;height:23.4pt;width:57.75pt;z-index:251662336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附表4</w:t>
                  </w:r>
                </w:p>
              </w:txbxContent>
            </v:textbox>
          </v:shape>
        </w:pict>
      </w:r>
      <w:r>
        <w:rPr>
          <w:rFonts w:hint="eastAsia" w:ascii="黑体" w:eastAsia="黑体"/>
          <w:b/>
          <w:sz w:val="30"/>
          <w:szCs w:val="30"/>
        </w:rPr>
        <w:t>毕业设计（论文） 中期检查表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740"/>
        <w:gridCol w:w="284"/>
        <w:gridCol w:w="1274"/>
        <w:gridCol w:w="1559"/>
        <w:gridCol w:w="1558"/>
        <w:gridCol w:w="493"/>
        <w:gridCol w:w="983"/>
        <w:gridCol w:w="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84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    目</w:t>
            </w:r>
          </w:p>
        </w:tc>
        <w:tc>
          <w:tcPr>
            <w:tcW w:w="7796" w:type="dxa"/>
            <w:gridSpan w:val="8"/>
            <w:vAlign w:val="center"/>
          </w:tcPr>
          <w:p>
            <w:pPr>
              <w:ind w:firstLine="482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84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学籍校 </w:t>
            </w:r>
          </w:p>
        </w:tc>
        <w:tc>
          <w:tcPr>
            <w:tcW w:w="2052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1642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指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导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教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师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填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写</w:t>
            </w:r>
          </w:p>
        </w:tc>
        <w:tc>
          <w:tcPr>
            <w:tcW w:w="3859" w:type="dxa"/>
            <w:gridSpan w:val="4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任务书下达时间</w:t>
            </w:r>
          </w:p>
        </w:tc>
        <w:tc>
          <w:tcPr>
            <w:tcW w:w="4677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4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59" w:type="dxa"/>
            <w:gridSpan w:val="4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学生调研及查阅文献情况</w:t>
            </w:r>
          </w:p>
        </w:tc>
        <w:tc>
          <w:tcPr>
            <w:tcW w:w="4677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4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59" w:type="dxa"/>
            <w:gridSpan w:val="4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原计划有无调整</w:t>
            </w:r>
          </w:p>
        </w:tc>
        <w:tc>
          <w:tcPr>
            <w:tcW w:w="4677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4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59" w:type="dxa"/>
            <w:gridSpan w:val="4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学生是否按计划执行工作进度</w:t>
            </w:r>
          </w:p>
        </w:tc>
        <w:tc>
          <w:tcPr>
            <w:tcW w:w="4677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4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59" w:type="dxa"/>
            <w:gridSpan w:val="4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学生是否能独立完成工作任务</w:t>
            </w:r>
          </w:p>
        </w:tc>
        <w:tc>
          <w:tcPr>
            <w:tcW w:w="4677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4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59" w:type="dxa"/>
            <w:gridSpan w:val="4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学生的出勤情况及出勤考核办法</w:t>
            </w:r>
          </w:p>
        </w:tc>
        <w:tc>
          <w:tcPr>
            <w:tcW w:w="4677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4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59" w:type="dxa"/>
            <w:gridSpan w:val="4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学生每周接受指导的次数及时间</w:t>
            </w:r>
          </w:p>
        </w:tc>
        <w:tc>
          <w:tcPr>
            <w:tcW w:w="4677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4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59" w:type="dxa"/>
            <w:gridSpan w:val="4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指导记录是否齐全</w:t>
            </w:r>
          </w:p>
        </w:tc>
        <w:tc>
          <w:tcPr>
            <w:tcW w:w="4677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4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59" w:type="dxa"/>
            <w:gridSpan w:val="4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学生的工作态度在相应选项划“</w:t>
            </w:r>
            <w:r>
              <w:rPr>
                <w:rFonts w:ascii="宋体" w:hAnsi="宋体"/>
                <w:b/>
                <w:sz w:val="24"/>
              </w:rPr>
              <w:t>√</w:t>
            </w:r>
            <w:r>
              <w:rPr>
                <w:rFonts w:hint="eastAsia"/>
                <w:b/>
                <w:sz w:val="24"/>
              </w:rPr>
              <w:t>”</w:t>
            </w:r>
          </w:p>
        </w:tc>
        <w:tc>
          <w:tcPr>
            <w:tcW w:w="1559" w:type="dxa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□ 认真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ind w:firstLine="241" w:firstLineChars="10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□ 一般</w:t>
            </w:r>
          </w:p>
        </w:tc>
        <w:tc>
          <w:tcPr>
            <w:tcW w:w="1559" w:type="dxa"/>
            <w:vAlign w:val="center"/>
          </w:tcPr>
          <w:p>
            <w:pPr>
              <w:ind w:firstLine="241" w:firstLineChars="10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□ 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644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55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学生是否</w:t>
            </w:r>
            <w:r>
              <w:rPr>
                <w:b/>
                <w:sz w:val="24"/>
              </w:rPr>
              <w:t>按</w:t>
            </w:r>
            <w:r>
              <w:rPr>
                <w:rFonts w:hint="eastAsia"/>
                <w:b/>
                <w:sz w:val="24"/>
              </w:rPr>
              <w:t>期</w:t>
            </w:r>
            <w:r>
              <w:rPr>
                <w:b/>
                <w:sz w:val="24"/>
              </w:rPr>
              <w:t>完成技术环节</w:t>
            </w:r>
          </w:p>
        </w:tc>
        <w:tc>
          <w:tcPr>
            <w:tcW w:w="4681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□ 是</w:t>
            </w:r>
            <w:r>
              <w:rPr>
                <w:b/>
                <w:sz w:val="24"/>
              </w:rPr>
              <w:t>，按期完成</w:t>
            </w:r>
            <w:r>
              <w:rPr>
                <w:rFonts w:hint="eastAsia"/>
                <w:b/>
                <w:sz w:val="24"/>
              </w:rPr>
              <w:t xml:space="preserve">    □  否</w:t>
            </w:r>
            <w:r>
              <w:rPr>
                <w:b/>
                <w:sz w:val="24"/>
              </w:rPr>
              <w:t>，未完成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644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855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</w:t>
            </w:r>
            <w:r>
              <w:rPr>
                <w:b/>
                <w:sz w:val="24"/>
              </w:rPr>
              <w:t>技术环节完成质量</w:t>
            </w:r>
          </w:p>
        </w:tc>
        <w:tc>
          <w:tcPr>
            <w:tcW w:w="4681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□ 优秀  □ 良好  □ 一般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□ 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3" w:hRule="atLeast"/>
        </w:trPr>
        <w:tc>
          <w:tcPr>
            <w:tcW w:w="64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536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ind w:firstLine="482"/>
              <w:rPr>
                <w:b/>
                <w:sz w:val="24"/>
              </w:rPr>
            </w:pPr>
            <w:r>
              <w:rPr>
                <w:b/>
                <w:sz w:val="24"/>
              </w:rPr>
              <w:pict>
                <v:shape id="_x0000_s1049" o:spid="_x0000_s1049" o:spt="62" type="#_x0000_t62" style="position:absolute;left:0pt;margin-left:203.5pt;margin-top:-8.9pt;height:98.25pt;width:150.65pt;z-index:251669504;mso-width-relative:page;mso-height-relative:page;" coordsize="21600,21600" adj="18539,-9695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ind w:firstLine="482" w:firstLineChars="200"/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24"/>
                            <w:szCs w:val="24"/>
                          </w:rPr>
                          <w:t>凡是在</w:t>
                        </w:r>
                        <w: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t>中期检查阶段未完成技术环节的学生，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24"/>
                            <w:szCs w:val="24"/>
                          </w:rPr>
                          <w:t>高校</w:t>
                        </w:r>
                        <w: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t>导师直接把学生放入二答，企业也将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24"/>
                            <w:szCs w:val="24"/>
                          </w:rPr>
                          <w:t>受到</w:t>
                        </w:r>
                        <w: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t>相应处罚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sz w:val="24"/>
              </w:rPr>
              <w:t>尚存在的问题及采取的措施：</w:t>
            </w:r>
          </w:p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/>
                <w:b/>
                <w:sz w:val="24"/>
              </w:rPr>
              <w:t>高校指导教师：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b/>
                <w:sz w:val="24"/>
              </w:rPr>
              <w:t xml:space="preserve">            年   月   日</w:t>
            </w:r>
          </w:p>
          <w:p>
            <w:pPr>
              <w:spacing w:line="360" w:lineRule="auto"/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企业指导教师：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b/>
                <w:sz w:val="24"/>
              </w:rPr>
              <w:t xml:space="preserve">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668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学院意见：</w:t>
            </w:r>
          </w:p>
        </w:tc>
        <w:tc>
          <w:tcPr>
            <w:tcW w:w="7512" w:type="dxa"/>
            <w:gridSpan w:val="7"/>
            <w:vAlign w:val="center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wordWrap w:val="0"/>
              <w:jc w:val="right"/>
              <w:rPr>
                <w:b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学院负责人</w:t>
            </w:r>
            <w:r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b/>
                <w:sz w:val="24"/>
              </w:rPr>
              <w:t xml:space="preserve">            年   月   日</w:t>
            </w:r>
          </w:p>
        </w:tc>
      </w:tr>
    </w:tbl>
    <w:p>
      <w:pPr>
        <w:rPr>
          <w:szCs w:val="21"/>
        </w:rPr>
      </w:pPr>
      <w:r>
        <w:rPr>
          <w:szCs w:val="21"/>
        </w:rPr>
        <w:br w:type="page"/>
      </w:r>
    </w:p>
    <w:p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pict>
          <v:shape id="_x0000_s1034" o:spid="_x0000_s1034" o:spt="202" type="#_x0000_t202" style="position:absolute;left:0pt;margin-left:-2pt;margin-top:-21pt;height:23.4pt;width:57.75pt;z-index:251663360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附表5</w:t>
                  </w:r>
                </w:p>
              </w:txbxContent>
            </v:textbox>
          </v:shape>
        </w:pict>
      </w:r>
      <w:r>
        <w:rPr>
          <w:rFonts w:hint="eastAsia" w:ascii="黑体" w:eastAsia="黑体"/>
          <w:b/>
          <w:sz w:val="30"/>
          <w:szCs w:val="30"/>
        </w:rPr>
        <w:t>毕业</w:t>
      </w:r>
      <w:r>
        <w:rPr>
          <w:rFonts w:hint="eastAsia" w:ascii="黑体" w:eastAsia="黑体"/>
          <w:b/>
          <w:color w:val="FF0000"/>
          <w:sz w:val="30"/>
          <w:szCs w:val="30"/>
        </w:rPr>
        <w:t>设计</w:t>
      </w:r>
      <w:r>
        <w:rPr>
          <w:rFonts w:hint="eastAsia" w:ascii="黑体" w:eastAsia="黑体"/>
          <w:b/>
          <w:sz w:val="30"/>
          <w:szCs w:val="30"/>
        </w:rPr>
        <w:t>评阅表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311"/>
        <w:gridCol w:w="992"/>
        <w:gridCol w:w="2410"/>
        <w:gridCol w:w="1276"/>
        <w:gridCol w:w="48"/>
        <w:gridCol w:w="886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    目</w:t>
            </w:r>
          </w:p>
        </w:tc>
        <w:tc>
          <w:tcPr>
            <w:tcW w:w="7810" w:type="dxa"/>
            <w:gridSpan w:val="7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821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高校 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评审项目</w:t>
            </w:r>
          </w:p>
        </w:tc>
        <w:tc>
          <w:tcPr>
            <w:tcW w:w="6037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指标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满分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9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选题</w:t>
            </w:r>
          </w:p>
        </w:tc>
        <w:tc>
          <w:tcPr>
            <w:tcW w:w="6037" w:type="dxa"/>
            <w:gridSpan w:val="5"/>
            <w:vAlign w:val="center"/>
          </w:tcPr>
          <w:p>
            <w:pPr>
              <w:spacing w:line="312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能体现本专业培养目标，题目大小、难度适中；学生工作量饱满，能得到较全面训练。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037" w:type="dxa"/>
            <w:gridSpan w:val="5"/>
            <w:vAlign w:val="center"/>
          </w:tcPr>
          <w:p>
            <w:pPr>
              <w:spacing w:line="312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题目与生产、科研等实际问题结合紧密。</w:t>
            </w:r>
          </w:p>
        </w:tc>
        <w:tc>
          <w:tcPr>
            <w:tcW w:w="886" w:type="dxa"/>
            <w:vAlign w:val="center"/>
          </w:tcPr>
          <w:p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</w:t>
            </w:r>
          </w:p>
        </w:tc>
        <w:tc>
          <w:tcPr>
            <w:tcW w:w="887" w:type="dxa"/>
            <w:vAlign w:val="center"/>
          </w:tcPr>
          <w:p>
            <w:pPr>
              <w:spacing w:line="312" w:lineRule="auto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题目调研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文献检索</w:t>
            </w:r>
          </w:p>
        </w:tc>
        <w:tc>
          <w:tcPr>
            <w:tcW w:w="6037" w:type="dxa"/>
            <w:gridSpan w:val="5"/>
            <w:vAlign w:val="center"/>
          </w:tcPr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能独立查阅文献以及从事其它形式的调研，能较好地理解题目任务并提出实施方案；有分析整理各类信息从中获取新知识的能力。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外文应用</w:t>
            </w:r>
          </w:p>
        </w:tc>
        <w:tc>
          <w:tcPr>
            <w:tcW w:w="6037" w:type="dxa"/>
            <w:gridSpan w:val="5"/>
            <w:vAlign w:val="center"/>
          </w:tcPr>
          <w:p>
            <w:pPr>
              <w:spacing w:line="312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能正确引用外文文献，翻译准确，文字流畅。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9" w:type="dxa"/>
            <w:vMerge w:val="restart"/>
            <w:vAlign w:val="center"/>
          </w:tcPr>
          <w:p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设计说明书（报告）</w:t>
            </w:r>
          </w:p>
        </w:tc>
        <w:tc>
          <w:tcPr>
            <w:tcW w:w="6037" w:type="dxa"/>
            <w:gridSpan w:val="5"/>
            <w:vAlign w:val="center"/>
          </w:tcPr>
          <w:p>
            <w:pPr>
              <w:spacing w:line="312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设计图纸（插图）简洁、规范、无差错，设计栏目齐全合理，能正确使用国家标准单位。</w:t>
            </w:r>
          </w:p>
        </w:tc>
        <w:tc>
          <w:tcPr>
            <w:tcW w:w="886" w:type="dxa"/>
            <w:vAlign w:val="center"/>
          </w:tcPr>
          <w:p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6037" w:type="dxa"/>
            <w:gridSpan w:val="5"/>
            <w:vAlign w:val="center"/>
          </w:tcPr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设计说明书（报告）结构严谨，表达清楚，</w:t>
            </w:r>
            <w:r>
              <w:rPr>
                <w:rFonts w:hint="eastAsia"/>
                <w:bCs/>
                <w:sz w:val="24"/>
              </w:rPr>
              <w:t>文字通顺，用语正确，基本无错别字和病句，书写格式符合规范。</w:t>
            </w:r>
          </w:p>
        </w:tc>
        <w:tc>
          <w:tcPr>
            <w:tcW w:w="886" w:type="dxa"/>
            <w:vAlign w:val="center"/>
          </w:tcPr>
          <w:p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6037" w:type="dxa"/>
            <w:gridSpan w:val="5"/>
            <w:vAlign w:val="center"/>
          </w:tcPr>
          <w:p>
            <w:pPr>
              <w:spacing w:line="312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能根据毕业设计目标进行实验设计，对数据的运算及处理正确无差错，对实验结果的分析准确。</w:t>
            </w:r>
          </w:p>
        </w:tc>
        <w:tc>
          <w:tcPr>
            <w:tcW w:w="886" w:type="dxa"/>
            <w:vAlign w:val="center"/>
          </w:tcPr>
          <w:p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</w:t>
            </w:r>
          </w:p>
        </w:tc>
        <w:tc>
          <w:tcPr>
            <w:tcW w:w="887" w:type="dxa"/>
            <w:vAlign w:val="center"/>
          </w:tcPr>
          <w:p>
            <w:pPr>
              <w:spacing w:line="312" w:lineRule="auto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9" w:type="dxa"/>
            <w:vMerge w:val="continue"/>
            <w:vAlign w:val="center"/>
          </w:tcPr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</w:tc>
        <w:tc>
          <w:tcPr>
            <w:tcW w:w="6037" w:type="dxa"/>
            <w:gridSpan w:val="5"/>
            <w:vAlign w:val="center"/>
          </w:tcPr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设计具有创新性或实用价值。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386" w:type="dxa"/>
            <w:gridSpan w:val="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合计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8" w:hRule="atLeast"/>
        </w:trPr>
        <w:tc>
          <w:tcPr>
            <w:tcW w:w="9159" w:type="dxa"/>
            <w:gridSpan w:val="8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意见及建议：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spacing w:after="156" w:afterLines="50"/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评阅人签名：</w:t>
            </w:r>
            <w:r>
              <w:rPr>
                <w:rFonts w:hint="eastAsia"/>
                <w:b/>
                <w:sz w:val="24"/>
                <w:u w:val="single"/>
              </w:rPr>
              <w:tab/>
            </w:r>
            <w:r>
              <w:rPr>
                <w:rFonts w:hint="eastAsia"/>
                <w:b/>
                <w:sz w:val="24"/>
                <w:u w:val="single"/>
              </w:rPr>
              <w:tab/>
            </w:r>
            <w:r>
              <w:rPr>
                <w:rFonts w:hint="eastAsia"/>
                <w:b/>
                <w:sz w:val="24"/>
                <w:u w:val="single"/>
              </w:rPr>
              <w:tab/>
            </w:r>
            <w:r>
              <w:rPr>
                <w:rFonts w:hint="eastAsia"/>
                <w:b/>
                <w:sz w:val="24"/>
                <w:u w:val="single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年   月   日</w:t>
            </w:r>
          </w:p>
        </w:tc>
      </w:tr>
    </w:tbl>
    <w:p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>
      <w:pPr>
        <w:jc w:val="center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_x0000_s1035" o:spid="_x0000_s1035" o:spt="202" type="#_x0000_t202" style="position:absolute;left:0pt;margin-left:-1pt;margin-top:-12.2pt;height:23.4pt;width:57.75pt;z-index:25166438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附表6</w:t>
                  </w:r>
                </w:p>
              </w:txbxContent>
            </v:textbox>
          </v:shape>
        </w:pict>
      </w:r>
      <w:r>
        <w:rPr>
          <w:rFonts w:hint="eastAsia" w:ascii="黑体" w:eastAsia="黑体"/>
          <w:b/>
          <w:sz w:val="30"/>
          <w:szCs w:val="30"/>
        </w:rPr>
        <w:t>毕业</w:t>
      </w:r>
      <w:r>
        <w:rPr>
          <w:rFonts w:hint="eastAsia" w:ascii="黑体" w:eastAsia="黑体"/>
          <w:b/>
          <w:color w:val="FF0000"/>
          <w:sz w:val="30"/>
          <w:szCs w:val="30"/>
        </w:rPr>
        <w:t>论文</w:t>
      </w:r>
      <w:r>
        <w:rPr>
          <w:rFonts w:hint="eastAsia" w:ascii="黑体" w:eastAsia="黑体"/>
          <w:b/>
          <w:sz w:val="30"/>
          <w:szCs w:val="30"/>
        </w:rPr>
        <w:t>评阅表</w:t>
      </w:r>
    </w:p>
    <w:tbl>
      <w:tblPr>
        <w:tblStyle w:val="7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34"/>
        <w:gridCol w:w="992"/>
        <w:gridCol w:w="1418"/>
        <w:gridCol w:w="1417"/>
        <w:gridCol w:w="899"/>
        <w:gridCol w:w="886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    目</w:t>
            </w:r>
          </w:p>
        </w:tc>
        <w:tc>
          <w:tcPr>
            <w:tcW w:w="7633" w:type="dxa"/>
            <w:gridSpan w:val="7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2672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高校 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评审项目</w:t>
            </w:r>
          </w:p>
        </w:tc>
        <w:tc>
          <w:tcPr>
            <w:tcW w:w="5860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指标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满分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6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选题</w:t>
            </w:r>
          </w:p>
        </w:tc>
        <w:tc>
          <w:tcPr>
            <w:tcW w:w="5860" w:type="dxa"/>
            <w:gridSpan w:val="5"/>
            <w:vAlign w:val="center"/>
          </w:tcPr>
          <w:p>
            <w:pPr>
              <w:spacing w:line="312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能体现本专业培养目标，题目大小、难度适中；学生工作量饱满，能得到较全面训练。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6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5860" w:type="dxa"/>
            <w:gridSpan w:val="5"/>
            <w:vAlign w:val="center"/>
          </w:tcPr>
          <w:p>
            <w:pPr>
              <w:spacing w:line="312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题目与生产、科研等实际问题结合紧密。</w:t>
            </w:r>
          </w:p>
        </w:tc>
        <w:tc>
          <w:tcPr>
            <w:tcW w:w="886" w:type="dxa"/>
            <w:vAlign w:val="center"/>
          </w:tcPr>
          <w:p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</w:t>
            </w:r>
          </w:p>
        </w:tc>
        <w:tc>
          <w:tcPr>
            <w:tcW w:w="887" w:type="dxa"/>
            <w:vAlign w:val="center"/>
          </w:tcPr>
          <w:p>
            <w:pPr>
              <w:spacing w:line="312" w:lineRule="auto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题目调研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文献检索</w:t>
            </w:r>
          </w:p>
        </w:tc>
        <w:tc>
          <w:tcPr>
            <w:tcW w:w="5860" w:type="dxa"/>
            <w:gridSpan w:val="5"/>
            <w:vAlign w:val="center"/>
          </w:tcPr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能独立查阅文献以及从事其它形式的调研，能较好地理解题目任务并提出实施方案；有分析整理各类信息从中获取新知识的能力。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外文应用</w:t>
            </w:r>
          </w:p>
        </w:tc>
        <w:tc>
          <w:tcPr>
            <w:tcW w:w="5860" w:type="dxa"/>
            <w:gridSpan w:val="5"/>
            <w:vAlign w:val="center"/>
          </w:tcPr>
          <w:p>
            <w:pPr>
              <w:spacing w:line="312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能正确引用外文文献，翻译准确，文字流畅。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6" w:type="dxa"/>
            <w:vMerge w:val="restart"/>
            <w:vAlign w:val="center"/>
          </w:tcPr>
          <w:p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水平和规范</w:t>
            </w:r>
          </w:p>
        </w:tc>
        <w:tc>
          <w:tcPr>
            <w:tcW w:w="5860" w:type="dxa"/>
            <w:gridSpan w:val="5"/>
            <w:vAlign w:val="center"/>
          </w:tcPr>
          <w:p>
            <w:pPr>
              <w:spacing w:line="312" w:lineRule="auto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具有创新性或实用价值。具有一定的工作量。</w:t>
            </w:r>
          </w:p>
        </w:tc>
        <w:tc>
          <w:tcPr>
            <w:tcW w:w="886" w:type="dxa"/>
            <w:vAlign w:val="center"/>
          </w:tcPr>
          <w:p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6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5860" w:type="dxa"/>
            <w:gridSpan w:val="5"/>
            <w:vAlign w:val="center"/>
          </w:tcPr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能根据毕业论文目标进行论文实验设计，对数据的运算及处理正确无差错，对实验结果的分析准确。</w:t>
            </w:r>
          </w:p>
        </w:tc>
        <w:tc>
          <w:tcPr>
            <w:tcW w:w="886" w:type="dxa"/>
            <w:vAlign w:val="center"/>
          </w:tcPr>
          <w:p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6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5860" w:type="dxa"/>
            <w:gridSpan w:val="5"/>
            <w:vAlign w:val="center"/>
          </w:tcPr>
          <w:p>
            <w:pPr>
              <w:spacing w:line="312" w:lineRule="auto"/>
              <w:rPr>
                <w:bCs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论文结构严谨，表达清楚，</w:t>
            </w:r>
            <w:r>
              <w:rPr>
                <w:rFonts w:hint="eastAsia"/>
                <w:bCs/>
                <w:sz w:val="24"/>
              </w:rPr>
              <w:t>文字通顺，用语正确，基本无错别字和病句，书写格式符合规范。</w:t>
            </w:r>
          </w:p>
        </w:tc>
        <w:tc>
          <w:tcPr>
            <w:tcW w:w="886" w:type="dxa"/>
            <w:vAlign w:val="center"/>
          </w:tcPr>
          <w:p>
            <w:pPr>
              <w:spacing w:line="312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</w:t>
            </w:r>
          </w:p>
        </w:tc>
        <w:tc>
          <w:tcPr>
            <w:tcW w:w="887" w:type="dxa"/>
            <w:vAlign w:val="center"/>
          </w:tcPr>
          <w:p>
            <w:pPr>
              <w:spacing w:line="312" w:lineRule="auto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6" w:type="dxa"/>
            <w:vMerge w:val="continue"/>
            <w:vAlign w:val="center"/>
          </w:tcPr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</w:tc>
        <w:tc>
          <w:tcPr>
            <w:tcW w:w="5860" w:type="dxa"/>
            <w:gridSpan w:val="5"/>
            <w:vAlign w:val="center"/>
          </w:tcPr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（插图）简洁、规范、无差错，设计栏目齐全合理，能正确使用国家标准单位。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386" w:type="dxa"/>
            <w:gridSpan w:val="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合计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159" w:type="dxa"/>
            <w:gridSpan w:val="8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意见及建议：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wordWrap w:val="0"/>
              <w:spacing w:after="156" w:afterLines="50"/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评阅人：</w:t>
            </w:r>
            <w:r>
              <w:rPr>
                <w:rFonts w:hint="eastAsia"/>
                <w:b/>
                <w:sz w:val="24"/>
                <w:u w:val="single"/>
              </w:rPr>
              <w:tab/>
            </w:r>
            <w:r>
              <w:rPr>
                <w:rFonts w:hint="eastAsia"/>
                <w:b/>
                <w:sz w:val="24"/>
                <w:u w:val="single"/>
              </w:rPr>
              <w:tab/>
            </w:r>
            <w:r>
              <w:rPr>
                <w:rFonts w:hint="eastAsia"/>
                <w:b/>
                <w:sz w:val="24"/>
                <w:u w:val="single"/>
              </w:rPr>
              <w:tab/>
            </w:r>
            <w:r>
              <w:rPr>
                <w:rFonts w:hint="eastAsia"/>
                <w:b/>
                <w:sz w:val="24"/>
                <w:u w:val="single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年   月  日</w:t>
            </w:r>
          </w:p>
        </w:tc>
      </w:tr>
    </w:tbl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hAnsi="宋体" w:eastAsia="黑体"/>
          <w:b/>
          <w:bCs/>
          <w:sz w:val="30"/>
          <w:szCs w:val="30"/>
        </w:rPr>
        <w:pict>
          <v:shape id="_x0000_s1036" o:spid="_x0000_s1036" o:spt="202" type="#_x0000_t202" style="position:absolute;left:0pt;margin-left:0pt;margin-top:-24pt;height:23.4pt;width:57.75pt;z-index:251665408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附表7</w:t>
                  </w:r>
                </w:p>
              </w:txbxContent>
            </v:textbox>
          </v:shape>
        </w:pict>
      </w:r>
      <w:r>
        <w:rPr>
          <w:rFonts w:hint="eastAsia" w:ascii="黑体" w:eastAsia="黑体"/>
          <w:b/>
          <w:sz w:val="30"/>
          <w:szCs w:val="30"/>
        </w:rPr>
        <w:t>毕业设计（论文）答辩记录表</w:t>
      </w:r>
    </w:p>
    <w:p>
      <w:pPr>
        <w:ind w:firstLine="315" w:firstLineChars="150"/>
      </w:pPr>
      <w:r>
        <w:rPr>
          <w:rFonts w:hint="eastAsia"/>
          <w:u w:val="single"/>
        </w:rPr>
        <w:t xml:space="preserve">天津市大学软件 </w:t>
      </w:r>
      <w:r>
        <w:rPr>
          <w:rFonts w:hint="eastAsia"/>
        </w:rPr>
        <w:t xml:space="preserve">学院  </w:t>
      </w:r>
      <w:r>
        <w:rPr>
          <w:rFonts w:hint="eastAsia"/>
          <w:u w:val="single"/>
        </w:rPr>
        <w:t xml:space="preserve"> 软件工程 </w:t>
      </w:r>
      <w:r>
        <w:rPr>
          <w:rFonts w:hint="eastAsia"/>
        </w:rPr>
        <w:t xml:space="preserve"> 专业   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方向  学生</w:t>
      </w:r>
      <w:r>
        <w:rPr>
          <w:rFonts w:hint="eastAsia"/>
          <w:u w:val="single"/>
        </w:rPr>
        <w:t xml:space="preserve">           </w:t>
      </w:r>
    </w:p>
    <w:tbl>
      <w:tblPr>
        <w:tblStyle w:val="7"/>
        <w:tblW w:w="884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63"/>
        <w:gridCol w:w="1307"/>
        <w:gridCol w:w="1365"/>
        <w:gridCol w:w="1365"/>
        <w:gridCol w:w="1365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85" w:hRule="atLeast"/>
        </w:trPr>
        <w:tc>
          <w:tcPr>
            <w:tcW w:w="1763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      目</w:t>
            </w:r>
          </w:p>
        </w:tc>
        <w:tc>
          <w:tcPr>
            <w:tcW w:w="7082" w:type="dxa"/>
            <w:gridSpan w:val="5"/>
            <w:vAlign w:val="center"/>
          </w:tcPr>
          <w:p>
            <w:pPr>
              <w:ind w:firstLine="420" w:firstLineChars="20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85" w:hRule="atLeast"/>
        </w:trPr>
        <w:tc>
          <w:tcPr>
            <w:tcW w:w="1763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答辩委员会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主席（或组长）</w:t>
            </w:r>
          </w:p>
        </w:tc>
        <w:tc>
          <w:tcPr>
            <w:tcW w:w="1307" w:type="dxa"/>
            <w:vAlign w:val="center"/>
          </w:tcPr>
          <w:p>
            <w:pPr>
              <w:jc w:val="center"/>
            </w:pP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  称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答辩委员会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秘      书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85" w:hRule="atLeast"/>
        </w:trPr>
        <w:tc>
          <w:tcPr>
            <w:tcW w:w="1763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答辩委员会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      员</w:t>
            </w:r>
          </w:p>
        </w:tc>
        <w:tc>
          <w:tcPr>
            <w:tcW w:w="7082" w:type="dxa"/>
            <w:gridSpan w:val="5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0944" w:hRule="atLeast"/>
        </w:trPr>
        <w:tc>
          <w:tcPr>
            <w:tcW w:w="8845" w:type="dxa"/>
            <w:gridSpan w:val="6"/>
          </w:tcPr>
          <w:p>
            <w:pPr>
              <w:rPr>
                <w:b/>
                <w:sz w:val="24"/>
                <w:szCs w:val="21"/>
              </w:rPr>
            </w:pPr>
            <w:r>
              <w:rPr>
                <w:rFonts w:hint="eastAsia" w:ascii="宋体" w:hAnsi="宋体"/>
                <w:b/>
                <w:sz w:val="24"/>
                <w:szCs w:val="21"/>
              </w:rPr>
              <w:t>答辩记录（包含答辩委员提出的问题，学生回答情况等</w:t>
            </w:r>
            <w:r>
              <w:rPr>
                <w:rFonts w:hint="eastAsia"/>
                <w:b/>
                <w:sz w:val="24"/>
                <w:szCs w:val="21"/>
              </w:rPr>
              <w:t>）</w:t>
            </w:r>
          </w:p>
          <w:p>
            <w:pPr>
              <w:rPr>
                <w:szCs w:val="21"/>
              </w:rPr>
            </w:pP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ind w:firstLine="4677" w:firstLineChars="19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答辩委员会秘书：</w:t>
            </w:r>
          </w:p>
          <w:p>
            <w:pPr>
              <w:rPr>
                <w:sz w:val="24"/>
              </w:rPr>
            </w:pPr>
          </w:p>
          <w:p>
            <w:pPr>
              <w:ind w:firstLine="6505" w:firstLineChars="2700"/>
              <w:rPr>
                <w:b/>
              </w:rPr>
            </w:pPr>
            <w:r>
              <w:rPr>
                <w:rFonts w:hint="eastAsia"/>
                <w:b/>
                <w:sz w:val="24"/>
              </w:rPr>
              <w:t>年    月    日</w:t>
            </w:r>
          </w:p>
        </w:tc>
      </w:tr>
    </w:tbl>
    <w:p>
      <w:pPr>
        <w:jc w:val="center"/>
        <w:rPr>
          <w:rFonts w:ascii="黑体" w:hAnsi="宋体" w:eastAsia="黑体"/>
          <w:b/>
          <w:bCs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pict>
          <v:shape id="_x0000_s1045" o:spid="_x0000_s1045" o:spt="202" type="#_x0000_t202" style="position:absolute;left:0pt;margin-left:-2pt;margin-top:-24pt;height:23.4pt;width:57.75pt;z-index:251666432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附表8</w:t>
                  </w:r>
                </w:p>
              </w:txbxContent>
            </v:textbox>
          </v:shape>
        </w:pict>
      </w:r>
      <w:r>
        <w:rPr>
          <w:rFonts w:hint="eastAsia" w:ascii="黑体" w:eastAsia="黑体"/>
          <w:b/>
          <w:sz w:val="30"/>
          <w:szCs w:val="30"/>
        </w:rPr>
        <w:t xml:space="preserve">毕业设计（论文） </w:t>
      </w:r>
      <w:r>
        <w:rPr>
          <w:rFonts w:hint="eastAsia" w:ascii="黑体" w:hAnsi="宋体" w:eastAsia="黑体"/>
          <w:b/>
          <w:bCs/>
          <w:sz w:val="30"/>
          <w:szCs w:val="30"/>
        </w:rPr>
        <w:t>成绩考核表</w:t>
      </w:r>
    </w:p>
    <w:tbl>
      <w:tblPr>
        <w:tblStyle w:val="7"/>
        <w:tblW w:w="882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05"/>
        <w:gridCol w:w="455"/>
        <w:gridCol w:w="1260"/>
        <w:gridCol w:w="350"/>
        <w:gridCol w:w="1577"/>
        <w:gridCol w:w="173"/>
        <w:gridCol w:w="1365"/>
        <w:gridCol w:w="1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rPr>
                <w:bCs/>
                <w:sz w:val="28"/>
              </w:rPr>
            </w:pPr>
          </w:p>
        </w:tc>
        <w:tc>
          <w:tcPr>
            <w:tcW w:w="1260" w:type="dxa"/>
            <w:vAlign w:val="center"/>
          </w:tcPr>
          <w:p>
            <w:pPr>
              <w:widowControl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专业名称</w:t>
            </w:r>
          </w:p>
        </w:tc>
        <w:tc>
          <w:tcPr>
            <w:tcW w:w="2100" w:type="dxa"/>
            <w:gridSpan w:val="3"/>
            <w:vAlign w:val="center"/>
          </w:tcPr>
          <w:p>
            <w:pPr>
              <w:rPr>
                <w:bCs/>
                <w:sz w:val="28"/>
              </w:rPr>
            </w:pPr>
          </w:p>
        </w:tc>
        <w:tc>
          <w:tcPr>
            <w:tcW w:w="1365" w:type="dxa"/>
            <w:vAlign w:val="center"/>
          </w:tcPr>
          <w:p>
            <w:pPr>
              <w:widowControl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班级</w:t>
            </w:r>
          </w:p>
        </w:tc>
        <w:tc>
          <w:tcPr>
            <w:tcW w:w="1581" w:type="dxa"/>
            <w:vAlign w:val="center"/>
          </w:tcPr>
          <w:p>
            <w:pPr>
              <w:rPr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</w:t>
            </w:r>
          </w:p>
        </w:tc>
        <w:tc>
          <w:tcPr>
            <w:tcW w:w="7566" w:type="dxa"/>
            <w:gridSpan w:val="8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2" w:hRule="atLeast"/>
        </w:trPr>
        <w:tc>
          <w:tcPr>
            <w:tcW w:w="8826" w:type="dxa"/>
            <w:gridSpan w:val="9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1．指导教师评语及</w:t>
            </w:r>
            <w:r>
              <w:rPr>
                <w:b/>
                <w:bCs/>
                <w:sz w:val="24"/>
              </w:rPr>
              <w:t>成绩</w:t>
            </w:r>
          </w:p>
          <w:p>
            <w:pPr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1.1 高校指导教师评语及</w:t>
            </w: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成绩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字数150-250</w:t>
            </w:r>
          </w:p>
          <w:p>
            <w:pPr>
              <w:spacing w:line="360" w:lineRule="auto"/>
              <w:ind w:firstLine="422" w:firstLineChars="200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</w:p>
          <w:p>
            <w:pPr>
              <w:wordWrap w:val="0"/>
              <w:spacing w:after="240"/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高校指导教师：</w:t>
            </w:r>
            <w:r>
              <w:rPr>
                <w:rFonts w:hint="eastAsia"/>
                <w:b/>
                <w:bCs/>
                <w:sz w:val="28"/>
                <w:u w:val="single"/>
              </w:rPr>
              <w:t xml:space="preserve">          </w:t>
            </w:r>
            <w:r>
              <w:rPr>
                <w:rFonts w:hint="eastAsia"/>
                <w:b/>
                <w:bCs/>
                <w:sz w:val="28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 xml:space="preserve"> 年   月   日</w:t>
            </w:r>
          </w:p>
          <w:p>
            <w:pPr>
              <w:rPr>
                <w:rFonts w:asciiTheme="minorEastAsia" w:hAnsiTheme="minorEastAsia" w:eastAsiaTheme="minorEastAsia"/>
                <w:b/>
                <w:bCs/>
                <w:sz w:val="10"/>
                <w:szCs w:val="10"/>
                <w:u w:val="single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10"/>
                <w:szCs w:val="10"/>
                <w:u w:val="single"/>
              </w:rPr>
              <w:t xml:space="preserve">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1.2 企业指导教师评语及</w:t>
            </w: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成绩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</w:p>
          <w:p>
            <w:pPr>
              <w:wordWrap w:val="0"/>
              <w:jc w:val="right"/>
              <w:rPr>
                <w:b/>
                <w:bCs/>
                <w:sz w:val="24"/>
              </w:rPr>
            </w:pPr>
          </w:p>
          <w:p>
            <w:pPr>
              <w:jc w:val="right"/>
              <w:rPr>
                <w:b/>
                <w:bCs/>
                <w:sz w:val="24"/>
              </w:rPr>
            </w:pPr>
          </w:p>
          <w:p>
            <w:pPr>
              <w:jc w:val="righ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24"/>
              </w:rPr>
              <w:t>企业指导教师：</w:t>
            </w:r>
            <w:r>
              <w:rPr>
                <w:rFonts w:hint="eastAsia"/>
                <w:b/>
                <w:bCs/>
                <w:sz w:val="28"/>
                <w:u w:val="single"/>
              </w:rPr>
              <w:t xml:space="preserve">          </w:t>
            </w:r>
            <w:r>
              <w:rPr>
                <w:rFonts w:hint="eastAsia"/>
                <w:b/>
                <w:bCs/>
                <w:sz w:val="28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 xml:space="preserve"> 年   月   日</w:t>
            </w:r>
          </w:p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8"/>
              </w:rPr>
              <w:t xml:space="preserve">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7" w:hRule="atLeast"/>
        </w:trPr>
        <w:tc>
          <w:tcPr>
            <w:tcW w:w="8826" w:type="dxa"/>
            <w:gridSpan w:val="9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2．答辩委员会评语及</w:t>
            </w:r>
            <w:r>
              <w:rPr>
                <w:b/>
                <w:bCs/>
                <w:sz w:val="24"/>
              </w:rPr>
              <w:t>成绩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</w:p>
          <w:p>
            <w:pPr>
              <w:ind w:firstLine="2168" w:firstLineChars="900"/>
              <w:jc w:val="right"/>
              <w:rPr>
                <w:b/>
                <w:bCs/>
                <w:sz w:val="24"/>
              </w:rPr>
            </w:pPr>
          </w:p>
          <w:p>
            <w:pPr>
              <w:ind w:firstLine="2168" w:firstLineChars="900"/>
              <w:jc w:val="right"/>
              <w:rPr>
                <w:b/>
                <w:bCs/>
                <w:sz w:val="24"/>
              </w:rPr>
            </w:pPr>
          </w:p>
          <w:p>
            <w:pPr>
              <w:ind w:firstLine="2168" w:firstLineChars="900"/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答辩主席（或组长）：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</w:t>
            </w:r>
            <w:r>
              <w:rPr>
                <w:rFonts w:hint="eastAsia"/>
                <w:b/>
                <w:bCs/>
                <w:sz w:val="24"/>
              </w:rPr>
              <w:t xml:space="preserve">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</w:trPr>
        <w:tc>
          <w:tcPr>
            <w:tcW w:w="8826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3．毕业设计（论文）总成绩：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</w:trPr>
        <w:tc>
          <w:tcPr>
            <w:tcW w:w="206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a.指导教师</w:t>
            </w:r>
          </w:p>
          <w:p>
            <w:pPr>
              <w:jc w:val="center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给定成绩</w:t>
            </w:r>
          </w:p>
        </w:tc>
        <w:tc>
          <w:tcPr>
            <w:tcW w:w="2065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b.评阅教师</w:t>
            </w:r>
          </w:p>
          <w:p>
            <w:pPr>
              <w:jc w:val="center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给定成绩</w:t>
            </w:r>
          </w:p>
        </w:tc>
        <w:tc>
          <w:tcPr>
            <w:tcW w:w="157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c.毕业答辩成绩</w:t>
            </w:r>
          </w:p>
        </w:tc>
        <w:tc>
          <w:tcPr>
            <w:tcW w:w="3119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总成绩</w:t>
            </w:r>
          </w:p>
          <w:p>
            <w:pPr>
              <w:jc w:val="center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(a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×</w:t>
            </w: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0.5+b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×</w:t>
            </w: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0.2+c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×</w:t>
            </w: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0.3)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" w:hRule="atLeast"/>
        </w:trPr>
        <w:tc>
          <w:tcPr>
            <w:tcW w:w="206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32"/>
                <w:szCs w:val="32"/>
              </w:rPr>
            </w:pPr>
          </w:p>
        </w:tc>
        <w:tc>
          <w:tcPr>
            <w:tcW w:w="206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32"/>
                <w:szCs w:val="32"/>
              </w:rPr>
            </w:pPr>
          </w:p>
        </w:tc>
        <w:tc>
          <w:tcPr>
            <w:tcW w:w="157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32"/>
                <w:szCs w:val="32"/>
              </w:rPr>
            </w:pPr>
          </w:p>
        </w:tc>
        <w:tc>
          <w:tcPr>
            <w:tcW w:w="3119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32"/>
                <w:szCs w:val="32"/>
              </w:rPr>
            </w:pPr>
          </w:p>
        </w:tc>
      </w:tr>
    </w:tbl>
    <w:p>
      <w:pPr>
        <w:widowControl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p>
      <w:pPr>
        <w:spacing w:before="156" w:beforeLines="50" w:after="312" w:afterLines="100"/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pict>
          <v:shape id="_x0000_s1046" o:spid="_x0000_s1046" o:spt="202" type="#_x0000_t202" style="position:absolute;left:0pt;margin-left:-0.75pt;margin-top:-21.75pt;height:23.4pt;width:57.75pt;z-index:251667456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附表9</w:t>
                  </w:r>
                </w:p>
              </w:txbxContent>
            </v:textbox>
          </v:shape>
        </w:pict>
      </w:r>
      <w:r>
        <w:rPr>
          <w:rFonts w:hint="eastAsia" w:ascii="黑体" w:eastAsia="黑体"/>
          <w:b/>
          <w:sz w:val="30"/>
          <w:szCs w:val="30"/>
        </w:rPr>
        <w:t>毕业设计（论文） 成绩汇总表</w:t>
      </w:r>
    </w:p>
    <w:p>
      <w:pPr>
        <w:ind w:right="-239" w:rightChars="-114"/>
        <w:rPr>
          <w:sz w:val="24"/>
        </w:rPr>
      </w:pPr>
      <w:r>
        <w:rPr>
          <w:rFonts w:hint="eastAsia"/>
          <w:b/>
          <w:sz w:val="24"/>
        </w:rPr>
        <w:t>专业名称：</w:t>
      </w:r>
      <w:r>
        <w:rPr>
          <w:rFonts w:hint="eastAsia"/>
          <w:sz w:val="24"/>
        </w:rPr>
        <w:t xml:space="preserve">                     </w:t>
      </w:r>
      <w:r>
        <w:rPr>
          <w:rFonts w:hint="eastAsia"/>
          <w:b/>
          <w:sz w:val="24"/>
        </w:rPr>
        <w:t xml:space="preserve">班级： </w:t>
      </w:r>
      <w:r>
        <w:rPr>
          <w:rFonts w:hint="eastAsia"/>
          <w:sz w:val="24"/>
        </w:rPr>
        <w:t xml:space="preserve">                    </w:t>
      </w:r>
      <w:r>
        <w:rPr>
          <w:rFonts w:hint="eastAsia"/>
          <w:b/>
          <w:sz w:val="24"/>
        </w:rPr>
        <w:t xml:space="preserve"> 年   月   日</w:t>
      </w:r>
    </w:p>
    <w:tbl>
      <w:tblPr>
        <w:tblStyle w:val="7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4745"/>
        <w:gridCol w:w="784"/>
        <w:gridCol w:w="99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exact"/>
        </w:trPr>
        <w:tc>
          <w:tcPr>
            <w:tcW w:w="67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 名</w:t>
            </w:r>
          </w:p>
        </w:tc>
        <w:tc>
          <w:tcPr>
            <w:tcW w:w="474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论 文 题 目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高校指导教师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75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4745" w:type="dxa"/>
            <w:vAlign w:val="center"/>
          </w:tcPr>
          <w:p/>
        </w:tc>
        <w:tc>
          <w:tcPr>
            <w:tcW w:w="784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</w:tr>
    </w:tbl>
    <w:p>
      <w:pPr>
        <w:spacing w:before="312" w:beforeLines="100"/>
      </w:pPr>
    </w:p>
    <w:p>
      <w:pPr>
        <w:spacing w:before="312" w:beforeLines="100"/>
      </w:pPr>
    </w:p>
    <w:p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jc w:val="center"/>
        <w:rPr>
          <w:rFonts w:ascii="宋体" w:hAnsi="宋体"/>
          <w:b/>
          <w:bCs/>
          <w:sz w:val="32"/>
          <w:szCs w:val="32"/>
        </w:rPr>
      </w:pPr>
      <w:r>
        <w:pict>
          <v:shape id="Text Box 23" o:spid="_x0000_s1050" o:spt="202" type="#_x0000_t202" style="position:absolute;left:0pt;margin-left:-2pt;margin-top:-18.9pt;height:23.4pt;width:57.75pt;z-index:25167155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附表10</w:t>
                  </w:r>
                </w:p>
              </w:txbxContent>
            </v:textbox>
          </v:shape>
        </w:pict>
      </w:r>
      <w:r>
        <w:rPr>
          <w:rFonts w:hint="eastAsia" w:ascii="黑体" w:eastAsia="黑体"/>
          <w:b/>
          <w:sz w:val="30"/>
          <w:szCs w:val="30"/>
        </w:rPr>
        <w:t xml:space="preserve">学生就业单位毕业设计（论文） </w:t>
      </w:r>
      <w:r>
        <w:rPr>
          <w:rFonts w:hint="eastAsia" w:ascii="黑体" w:hAnsi="宋体" w:eastAsia="黑体"/>
          <w:b/>
          <w:bCs/>
          <w:sz w:val="30"/>
          <w:szCs w:val="30"/>
        </w:rPr>
        <w:t>申请表</w:t>
      </w:r>
    </w:p>
    <w:p>
      <w:p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Cs w:val="21"/>
        </w:rPr>
        <w:t xml:space="preserve">                                                              年    月   日  </w:t>
      </w:r>
    </w:p>
    <w:tbl>
      <w:tblPr>
        <w:tblStyle w:val="7"/>
        <w:tblW w:w="96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599"/>
        <w:gridCol w:w="64"/>
        <w:gridCol w:w="653"/>
        <w:gridCol w:w="955"/>
        <w:gridCol w:w="504"/>
        <w:gridCol w:w="11"/>
        <w:gridCol w:w="1093"/>
        <w:gridCol w:w="560"/>
        <w:gridCol w:w="1048"/>
        <w:gridCol w:w="511"/>
        <w:gridCol w:w="95"/>
        <w:gridCol w:w="1002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姓名</w:t>
            </w:r>
          </w:p>
        </w:tc>
        <w:tc>
          <w:tcPr>
            <w:tcW w:w="13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4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</w:rPr>
              <w:t>专业方向</w:t>
            </w:r>
          </w:p>
        </w:tc>
        <w:tc>
          <w:tcPr>
            <w:tcW w:w="1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6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合作培养</w:t>
            </w:r>
            <w:r>
              <w:rPr>
                <w:rFonts w:ascii="宋体" w:hAnsi="宋体"/>
                <w:b/>
                <w:bCs/>
                <w:szCs w:val="21"/>
              </w:rPr>
              <w:t>单位</w:t>
            </w:r>
          </w:p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（需</w:t>
            </w:r>
            <w:r>
              <w:rPr>
                <w:rFonts w:ascii="宋体" w:hAnsi="宋体"/>
                <w:b/>
                <w:bCs/>
                <w:szCs w:val="21"/>
              </w:rPr>
              <w:t>盖章</w:t>
            </w:r>
            <w:r>
              <w:rPr>
                <w:rFonts w:hint="eastAsia" w:ascii="宋体" w:hAnsi="宋体"/>
                <w:b/>
                <w:bCs/>
                <w:szCs w:val="21"/>
              </w:rPr>
              <w:t>）</w:t>
            </w:r>
          </w:p>
        </w:tc>
        <w:tc>
          <w:tcPr>
            <w:tcW w:w="26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atLeast"/>
          <w:jc w:val="center"/>
        </w:trPr>
        <w:tc>
          <w:tcPr>
            <w:tcW w:w="37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课题所在单位名称（需</w:t>
            </w:r>
            <w:r>
              <w:rPr>
                <w:rFonts w:ascii="宋体" w:hAnsi="宋体"/>
                <w:b/>
                <w:bCs/>
                <w:szCs w:val="21"/>
              </w:rPr>
              <w:t>盖章</w:t>
            </w:r>
            <w:r>
              <w:rPr>
                <w:rFonts w:hint="eastAsia" w:ascii="宋体" w:hAnsi="宋体"/>
                <w:b/>
                <w:bCs/>
                <w:szCs w:val="21"/>
              </w:rPr>
              <w:t>）</w:t>
            </w:r>
          </w:p>
        </w:tc>
        <w:tc>
          <w:tcPr>
            <w:tcW w:w="592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atLeast"/>
          <w:jc w:val="center"/>
        </w:trPr>
        <w:tc>
          <w:tcPr>
            <w:tcW w:w="16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就业单位</w:t>
            </w:r>
          </w:p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指导教师</w:t>
            </w: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6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职称</w:t>
            </w: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6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联系电话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7" w:hRule="atLeast"/>
          <w:jc w:val="center"/>
        </w:trPr>
        <w:tc>
          <w:tcPr>
            <w:tcW w:w="16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题目</w:t>
            </w:r>
          </w:p>
        </w:tc>
        <w:tc>
          <w:tcPr>
            <w:tcW w:w="804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75" w:hRule="atLeast"/>
          <w:jc w:val="center"/>
        </w:trPr>
        <w:tc>
          <w:tcPr>
            <w:tcW w:w="9648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317" w:rightChars="151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</w:rPr>
              <w:t>一、主要任务及要求：</w:t>
            </w:r>
          </w:p>
          <w:p>
            <w:pPr>
              <w:ind w:right="317" w:rightChars="151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</w:rPr>
              <w:t>1、内容简述</w:t>
            </w:r>
          </w:p>
          <w:p>
            <w:pPr>
              <w:ind w:right="317" w:rightChars="151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  <w:p>
            <w:pPr>
              <w:ind w:right="317" w:rightChars="151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  <w:p>
            <w:pPr>
              <w:ind w:right="317" w:rightChars="151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</w:rPr>
              <w:t>2、拟解决的问题</w:t>
            </w:r>
          </w:p>
          <w:p>
            <w:pPr>
              <w:ind w:right="317" w:rightChars="151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  <w:p>
            <w:pPr>
              <w:ind w:right="317" w:rightChars="151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  <w:p>
            <w:pPr>
              <w:ind w:right="317" w:rightChars="151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</w:rPr>
              <w:t>3、对专业知识、技术点的运用情况</w:t>
            </w:r>
          </w:p>
          <w:p>
            <w:pPr>
              <w:ind w:right="317" w:rightChars="151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  <w:p>
            <w:pPr>
              <w:ind w:right="317" w:rightChars="151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</w:rPr>
              <w:t>4、开发环境（工具）</w:t>
            </w:r>
          </w:p>
          <w:p>
            <w:pPr>
              <w:ind w:right="317" w:rightChars="151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  <w:p>
            <w:pPr>
              <w:ind w:right="317" w:rightChars="151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</w:rPr>
              <w:t>5、工作量（预计</w:t>
            </w:r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>完成所需周数</w:t>
            </w: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</w:rPr>
              <w:t>）</w:t>
            </w:r>
          </w:p>
          <w:p>
            <w:pPr>
              <w:ind w:right="317" w:rightChars="151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648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</w:rPr>
              <w:t>二、进度及预期结果：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5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</w:rPr>
              <w:t>起止日期</w:t>
            </w:r>
          </w:p>
        </w:tc>
        <w:tc>
          <w:tcPr>
            <w:tcW w:w="539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</w:rPr>
              <w:t>主要内容</w:t>
            </w:r>
          </w:p>
        </w:tc>
        <w:tc>
          <w:tcPr>
            <w:tcW w:w="27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</w:rPr>
              <w:t>预期成果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  <w:jc w:val="center"/>
        </w:trPr>
        <w:tc>
          <w:tcPr>
            <w:tcW w:w="15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539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7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  <w:jc w:val="center"/>
        </w:trPr>
        <w:tc>
          <w:tcPr>
            <w:tcW w:w="15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课题</w:t>
            </w:r>
            <w:r>
              <w:rPr>
                <w:rFonts w:ascii="宋体" w:hAnsi="宋体"/>
                <w:b/>
                <w:bCs/>
                <w:szCs w:val="21"/>
              </w:rPr>
              <w:t>所在</w:t>
            </w:r>
          </w:p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单位意见</w:t>
            </w:r>
          </w:p>
        </w:tc>
        <w:tc>
          <w:tcPr>
            <w:tcW w:w="8104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 xml:space="preserve"> </w:t>
            </w:r>
          </w:p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 xml:space="preserve">                        主管领导：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/>
                <w:bCs/>
                <w:szCs w:val="21"/>
              </w:rPr>
              <w:t xml:space="preserve">(盖章)   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bCs/>
                <w:szCs w:val="21"/>
              </w:rPr>
              <w:t>年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szCs w:val="21"/>
              </w:rPr>
              <w:t>月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szCs w:val="21"/>
              </w:rPr>
              <w:t xml:space="preserve">日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  <w:jc w:val="center"/>
        </w:trPr>
        <w:tc>
          <w:tcPr>
            <w:tcW w:w="15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合作培养</w:t>
            </w:r>
          </w:p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单位意见</w:t>
            </w:r>
          </w:p>
        </w:tc>
        <w:tc>
          <w:tcPr>
            <w:tcW w:w="8104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righ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负责人：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        </w:t>
            </w:r>
            <w:r>
              <w:rPr>
                <w:rFonts w:hint="eastAsia" w:ascii="宋体" w:hAnsi="宋体"/>
                <w:b/>
                <w:bCs/>
                <w:szCs w:val="21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bCs/>
                <w:szCs w:val="21"/>
              </w:rPr>
              <w:t>年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szCs w:val="21"/>
              </w:rPr>
              <w:t>月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szCs w:val="21"/>
              </w:rPr>
              <w:t>日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        </w:t>
            </w:r>
            <w:r>
              <w:rPr>
                <w:rFonts w:hint="eastAsia" w:ascii="宋体" w:hAnsi="宋体"/>
                <w:b/>
                <w:bCs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15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专业方向</w:t>
            </w:r>
            <w:r>
              <w:rPr>
                <w:rFonts w:ascii="宋体" w:hAnsi="宋体"/>
                <w:b/>
                <w:bCs/>
                <w:szCs w:val="21"/>
              </w:rPr>
              <w:t>主管</w:t>
            </w:r>
            <w:r>
              <w:rPr>
                <w:rFonts w:hint="eastAsia" w:ascii="宋体" w:hAnsi="宋体"/>
                <w:b/>
                <w:bCs/>
                <w:szCs w:val="21"/>
              </w:rPr>
              <w:t>意见</w:t>
            </w:r>
          </w:p>
        </w:tc>
        <w:tc>
          <w:tcPr>
            <w:tcW w:w="8104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 xml:space="preserve">                           主管领导：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b/>
                <w:bCs/>
                <w:szCs w:val="21"/>
              </w:rPr>
              <w:t xml:space="preserve">(盖章)   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bCs/>
                <w:szCs w:val="21"/>
              </w:rPr>
              <w:t>年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szCs w:val="21"/>
              </w:rPr>
              <w:t>月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szCs w:val="21"/>
              </w:rPr>
              <w:t xml:space="preserve">日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  <w:jc w:val="center"/>
        </w:trPr>
        <w:tc>
          <w:tcPr>
            <w:tcW w:w="15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教务部意见</w:t>
            </w:r>
          </w:p>
        </w:tc>
        <w:tc>
          <w:tcPr>
            <w:tcW w:w="8104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right"/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spacing w:line="360" w:lineRule="auto"/>
              <w:jc w:val="right"/>
              <w:rPr>
                <w:rFonts w:ascii="宋体" w:hAnsi="宋体"/>
                <w:b/>
                <w:bCs/>
                <w:szCs w:val="21"/>
                <w:u w:val="single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主管部长：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        </w:t>
            </w:r>
            <w:r>
              <w:rPr>
                <w:rFonts w:hint="eastAsia" w:ascii="宋体" w:hAnsi="宋体"/>
                <w:b/>
                <w:bCs/>
                <w:szCs w:val="21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bCs/>
                <w:szCs w:val="21"/>
              </w:rPr>
              <w:t>年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szCs w:val="21"/>
              </w:rPr>
              <w:t>月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2" w:hRule="atLeast"/>
          <w:jc w:val="center"/>
        </w:trPr>
        <w:tc>
          <w:tcPr>
            <w:tcW w:w="9648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备注：提供就业单位导师资格审查表（包括毕业证或职称证复印件一份）</w:t>
            </w:r>
          </w:p>
        </w:tc>
      </w:tr>
    </w:tbl>
    <w:p>
      <w:r>
        <w:rPr>
          <w:rFonts w:hint="eastAsia" w:ascii="宋体" w:hAnsi="宋体"/>
          <w:b/>
          <w:sz w:val="18"/>
          <w:szCs w:val="18"/>
        </w:rPr>
        <w:t>此表一式两份,所在实习企业及教务部各保存一份.</w:t>
      </w:r>
    </w:p>
    <w:p>
      <w:pPr>
        <w:rPr>
          <w:ins w:id="14" w:author="xuedao" w:date="2020-10-12T11:22:09Z"/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附表11</w:t>
      </w:r>
    </w:p>
    <w:p>
      <w:pPr>
        <w:spacing w:line="400" w:lineRule="exact"/>
        <w:jc w:val="center"/>
        <w:rPr>
          <w:rFonts w:ascii="黑体" w:eastAsia="黑体"/>
          <w:sz w:val="36"/>
          <w:szCs w:val="44"/>
        </w:rPr>
      </w:pPr>
      <w:r>
        <w:rPr>
          <w:rFonts w:hint="eastAsia" w:ascii="黑体" w:eastAsia="黑体"/>
          <w:sz w:val="36"/>
          <w:szCs w:val="44"/>
        </w:rPr>
        <w:t>企业教师资格审查表</w:t>
      </w:r>
    </w:p>
    <w:p>
      <w:pPr>
        <w:jc w:val="center"/>
        <w:rPr>
          <w:rFonts w:ascii="黑体" w:eastAsia="黑体"/>
          <w:szCs w:val="36"/>
        </w:rPr>
      </w:pPr>
      <w:r>
        <w:rPr>
          <w:rFonts w:hint="eastAsia" w:ascii="黑体" w:eastAsia="黑体"/>
          <w:szCs w:val="36"/>
        </w:rPr>
        <w:t>（标注</w:t>
      </w:r>
      <w:r>
        <w:rPr>
          <w:rFonts w:hint="eastAsia" w:ascii="黑体" w:eastAsia="黑体"/>
          <w:color w:val="FF0000"/>
          <w:szCs w:val="36"/>
        </w:rPr>
        <w:t>*</w:t>
      </w:r>
      <w:r>
        <w:rPr>
          <w:rFonts w:hint="eastAsia" w:ascii="黑体" w:eastAsia="黑体"/>
          <w:szCs w:val="36"/>
        </w:rPr>
        <w:t>的为必填项）</w:t>
      </w:r>
    </w:p>
    <w:tbl>
      <w:tblPr>
        <w:tblStyle w:val="7"/>
        <w:tblW w:w="96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36"/>
        <w:gridCol w:w="1382"/>
        <w:gridCol w:w="1276"/>
        <w:gridCol w:w="848"/>
        <w:gridCol w:w="427"/>
        <w:gridCol w:w="851"/>
        <w:gridCol w:w="613"/>
        <w:gridCol w:w="1501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    名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pacing w:val="36"/>
                <w:kern w:val="0"/>
                <w:fitText w:val="735" w:id="0"/>
              </w:rPr>
              <w:t>性别</w:t>
            </w:r>
            <w:r>
              <w:rPr>
                <w:b/>
                <w:color w:val="FF0000"/>
                <w:spacing w:val="24"/>
                <w:kern w:val="0"/>
                <w:fitText w:val="735" w:id="0"/>
              </w:rPr>
              <w:t>*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民 族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114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29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照片*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出生年月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职称/职务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distribute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毕业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pacing w:val="0"/>
                <w:w w:val="95"/>
                <w:kern w:val="0"/>
                <w:sz w:val="20"/>
                <w:fitText w:val="525" w:id="1"/>
              </w:rPr>
              <w:t>学校</w:t>
            </w:r>
            <w:r>
              <w:rPr>
                <w:b/>
                <w:color w:val="FF0000"/>
                <w:spacing w:val="-36"/>
                <w:w w:val="95"/>
                <w:kern w:val="0"/>
                <w:fitText w:val="525" w:id="1"/>
              </w:rPr>
              <w:t>*</w:t>
            </w:r>
          </w:p>
        </w:tc>
        <w:tc>
          <w:tcPr>
            <w:tcW w:w="2114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29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身份证号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694" w:type="dxa"/>
            <w:gridSpan w:val="3"/>
            <w:shd w:val="clear" w:color="auto" w:fill="auto"/>
            <w:vAlign w:val="center"/>
          </w:tcPr>
          <w:p/>
        </w:tc>
        <w:tc>
          <w:tcPr>
            <w:tcW w:w="127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    业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965" w:type="dxa"/>
            <w:gridSpan w:val="3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29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最高学历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694" w:type="dxa"/>
            <w:gridSpan w:val="3"/>
            <w:shd w:val="clear" w:color="auto" w:fill="auto"/>
            <w:vAlign w:val="center"/>
          </w:tcPr>
          <w:p/>
        </w:tc>
        <w:tc>
          <w:tcPr>
            <w:tcW w:w="127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    位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1464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获学位时间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工作单位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694" w:type="dxa"/>
            <w:gridSpan w:val="3"/>
            <w:shd w:val="clear" w:color="auto" w:fill="auto"/>
            <w:vAlign w:val="center"/>
          </w:tcPr>
          <w:p/>
        </w:tc>
        <w:tc>
          <w:tcPr>
            <w:tcW w:w="127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工作年限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1464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岗     位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694" w:type="dxa"/>
            <w:gridSpan w:val="3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邮    箱</w:t>
            </w:r>
          </w:p>
        </w:tc>
        <w:tc>
          <w:tcPr>
            <w:tcW w:w="4394" w:type="dxa"/>
            <w:gridSpan w:val="4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41" w:type="dxa"/>
            <w:gridSpan w:val="10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  <w:b/>
              </w:rPr>
              <w:t>主要教学经历</w:t>
            </w:r>
            <w:r>
              <w:rPr>
                <w:rFonts w:hint="eastAsia"/>
                <w:b/>
                <w:color w:val="FF0000"/>
              </w:rPr>
              <w:t>*</w:t>
            </w:r>
            <w:r>
              <w:rPr>
                <w:rFonts w:hint="eastAsia"/>
              </w:rPr>
              <w:t>：（此项任课教师必填，毕业设计指导教师选填）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  <w:jc w:val="center"/>
        </w:trPr>
        <w:tc>
          <w:tcPr>
            <w:tcW w:w="9641" w:type="dxa"/>
            <w:gridSpan w:val="10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**填写3-5门擅长课程即可。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41" w:type="dxa"/>
            <w:gridSpan w:val="10"/>
            <w:tcBorders>
              <w:bottom w:val="nil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  <w:b/>
              </w:rPr>
              <w:t>项目经历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</w:rPr>
              <w:t>近5年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b/>
                <w:color w:val="FF0000"/>
              </w:rPr>
              <w:t>*</w:t>
            </w:r>
            <w:r>
              <w:rPr>
                <w:rFonts w:hint="eastAsia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9" w:hRule="atLeast"/>
          <w:jc w:val="center"/>
        </w:trPr>
        <w:tc>
          <w:tcPr>
            <w:tcW w:w="9641" w:type="dxa"/>
            <w:gridSpan w:val="10"/>
            <w:tcBorders>
              <w:top w:val="nil"/>
            </w:tcBorders>
            <w:shd w:val="clear" w:color="auto" w:fill="auto"/>
            <w:vAlign w:val="center"/>
          </w:tcPr>
          <w:tbl>
            <w:tblPr>
              <w:tblStyle w:val="7"/>
              <w:tblpPr w:leftFromText="180" w:rightFromText="180" w:vertAnchor="page" w:horzAnchor="margin" w:tblpY="1"/>
              <w:tblOverlap w:val="never"/>
              <w:tblW w:w="926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1"/>
              <w:gridCol w:w="2665"/>
              <w:gridCol w:w="2665"/>
              <w:gridCol w:w="26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1" w:type="dxa"/>
                </w:tcPr>
                <w:p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项目</w:t>
                  </w:r>
                </w:p>
              </w:tc>
              <w:tc>
                <w:tcPr>
                  <w:tcW w:w="2665" w:type="dxa"/>
                </w:tcPr>
                <w:p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项目一</w:t>
                  </w:r>
                </w:p>
              </w:tc>
              <w:tc>
                <w:tcPr>
                  <w:tcW w:w="2665" w:type="dxa"/>
                </w:tcPr>
                <w:p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项目二</w:t>
                  </w:r>
                </w:p>
              </w:tc>
              <w:tc>
                <w:tcPr>
                  <w:tcW w:w="2665" w:type="dxa"/>
                </w:tcPr>
                <w:p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项目三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</w:trPr>
              <w:tc>
                <w:tcPr>
                  <w:tcW w:w="1271" w:type="dxa"/>
                  <w:vAlign w:val="center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项目名称</w:t>
                  </w: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</w:trPr>
              <w:tc>
                <w:tcPr>
                  <w:tcW w:w="1271" w:type="dxa"/>
                  <w:vAlign w:val="center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项目周期</w:t>
                  </w: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</w:trPr>
              <w:tc>
                <w:tcPr>
                  <w:tcW w:w="1271" w:type="dxa"/>
                  <w:vAlign w:val="center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开发环境</w:t>
                  </w: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</w:trPr>
              <w:tc>
                <w:tcPr>
                  <w:tcW w:w="1271" w:type="dxa"/>
                  <w:vAlign w:val="center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软件环境</w:t>
                  </w: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</w:trPr>
              <w:tc>
                <w:tcPr>
                  <w:tcW w:w="1271" w:type="dxa"/>
                  <w:vAlign w:val="center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硬件环境</w:t>
                  </w: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</w:trPr>
              <w:tc>
                <w:tcPr>
                  <w:tcW w:w="1271" w:type="dxa"/>
                  <w:vAlign w:val="center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开发工具</w:t>
                  </w: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</w:trPr>
              <w:tc>
                <w:tcPr>
                  <w:tcW w:w="1271" w:type="dxa"/>
                  <w:vAlign w:val="center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担任角色</w:t>
                  </w: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51" w:hRule="atLeast"/>
              </w:trPr>
              <w:tc>
                <w:tcPr>
                  <w:tcW w:w="1271" w:type="dxa"/>
                  <w:vAlign w:val="center"/>
                </w:tcPr>
                <w:p>
                  <w:pPr>
                    <w:jc w:val="center"/>
                    <w:rPr>
                      <w:b/>
                    </w:rPr>
                  </w:pPr>
                </w:p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项目描述</w:t>
                  </w:r>
                </w:p>
                <w:p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1" w:type="dxa"/>
                  <w:vAlign w:val="center"/>
                </w:tcPr>
                <w:p>
                  <w:pPr>
                    <w:jc w:val="center"/>
                    <w:rPr>
                      <w:b/>
                    </w:rPr>
                  </w:pPr>
                </w:p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责任描述</w:t>
                  </w:r>
                </w:p>
                <w:p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2665" w:type="dxa"/>
                  <w:vAlign w:val="center"/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  <w:jc w:val="center"/>
        </w:trPr>
        <w:tc>
          <w:tcPr>
            <w:tcW w:w="1314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工作经历</w:t>
            </w:r>
            <w:r>
              <w:rPr>
                <w:rFonts w:hint="eastAsia"/>
                <w:b/>
                <w:color w:val="FF0000"/>
              </w:rPr>
              <w:t>*</w:t>
            </w:r>
            <w:r>
              <w:rPr>
                <w:rFonts w:hint="eastAsia"/>
                <w:b/>
              </w:rPr>
              <w:t>（近5年）</w:t>
            </w:r>
          </w:p>
        </w:tc>
        <w:tc>
          <w:tcPr>
            <w:tcW w:w="8327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9" w:hRule="atLeast"/>
          <w:jc w:val="center"/>
        </w:trPr>
        <w:tc>
          <w:tcPr>
            <w:tcW w:w="4820" w:type="dxa"/>
            <w:gridSpan w:val="5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专业方向主管意见：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jc w:val="center"/>
              <w:rPr>
                <w:rFonts w:ascii="方正大标宋简体" w:eastAsia="方正大标宋简体"/>
                <w:sz w:val="28"/>
              </w:rPr>
            </w:pPr>
            <w:r>
              <w:rPr>
                <w:rFonts w:hint="eastAsia"/>
                <w:b/>
              </w:rPr>
              <w:t xml:space="preserve">          签字：</w:t>
            </w:r>
          </w:p>
        </w:tc>
        <w:tc>
          <w:tcPr>
            <w:tcW w:w="4821" w:type="dxa"/>
            <w:gridSpan w:val="5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合作培养单位意见：                                           </w:t>
            </w:r>
          </w:p>
          <w:p>
            <w:pPr>
              <w:jc w:val="left"/>
              <w:rPr>
                <w:rFonts w:ascii="方正大标宋简体" w:eastAsia="方正大标宋简体"/>
                <w:sz w:val="28"/>
              </w:rPr>
            </w:pPr>
            <w:r>
              <w:rPr>
                <w:rFonts w:hint="eastAsia" w:ascii="方正大标宋简体" w:eastAsia="方正大标宋简体"/>
                <w:sz w:val="28"/>
              </w:rPr>
              <w:t xml:space="preserve">         以上信息属实</w:t>
            </w:r>
          </w:p>
          <w:p>
            <w:pPr>
              <w:jc w:val="right"/>
            </w:pPr>
            <w:r>
              <w:rPr>
                <w:rFonts w:hint="eastAsia"/>
              </w:rPr>
              <w:t>合作培养单位（盖章）                                                     日期：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2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备注</w:t>
            </w:r>
            <w:r>
              <w:rPr>
                <w:rFonts w:hint="eastAsia"/>
                <w:color w:val="FF0000"/>
              </w:rPr>
              <w:t>*</w:t>
            </w:r>
          </w:p>
        </w:tc>
        <w:tc>
          <w:tcPr>
            <w:tcW w:w="8363" w:type="dxa"/>
            <w:gridSpan w:val="9"/>
            <w:shd w:val="clear" w:color="auto" w:fill="auto"/>
            <w:vAlign w:val="center"/>
          </w:tcPr>
          <w:p>
            <w:r>
              <w:rPr>
                <w:rFonts w:hint="eastAsia"/>
                <w:color w:val="FF0000"/>
              </w:rPr>
              <w:t>毕业证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FF0000"/>
              </w:rPr>
              <w:t>学位证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FF0000"/>
              </w:rPr>
              <w:t>职称证/职务证明材料</w:t>
            </w:r>
            <w:r>
              <w:rPr>
                <w:rFonts w:hint="eastAsia"/>
              </w:rPr>
              <w:t>复印件附在审查表后面</w:t>
            </w:r>
            <w:r>
              <w:rPr>
                <w:rFonts w:hint="eastAsia"/>
                <w:b/>
                <w:color w:val="FF0000"/>
              </w:rPr>
              <w:t>*</w:t>
            </w:r>
          </w:p>
        </w:tc>
      </w:tr>
    </w:tbl>
    <w:p/>
    <w:sectPr>
      <w:pgSz w:w="11906" w:h="16838"/>
      <w:pgMar w:top="1440" w:right="991" w:bottom="1135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85012"/>
    <w:multiLevelType w:val="multilevel"/>
    <w:tmpl w:val="2A48501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xuedao">
    <w15:presenceInfo w15:providerId="WPS Office" w15:userId="880965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0B99"/>
    <w:rsid w:val="00024FF5"/>
    <w:rsid w:val="000347DB"/>
    <w:rsid w:val="00040689"/>
    <w:rsid w:val="0007402E"/>
    <w:rsid w:val="00095D90"/>
    <w:rsid w:val="000A0AA4"/>
    <w:rsid w:val="000A0BA9"/>
    <w:rsid w:val="000E3E1E"/>
    <w:rsid w:val="000F3A37"/>
    <w:rsid w:val="000F5A52"/>
    <w:rsid w:val="0011326D"/>
    <w:rsid w:val="001214B4"/>
    <w:rsid w:val="00125F31"/>
    <w:rsid w:val="00132F2D"/>
    <w:rsid w:val="00136240"/>
    <w:rsid w:val="0015475F"/>
    <w:rsid w:val="00154D47"/>
    <w:rsid w:val="00164F4C"/>
    <w:rsid w:val="00172A27"/>
    <w:rsid w:val="00173BDB"/>
    <w:rsid w:val="00185E6C"/>
    <w:rsid w:val="00190C49"/>
    <w:rsid w:val="00191EF2"/>
    <w:rsid w:val="00196FF1"/>
    <w:rsid w:val="001D611E"/>
    <w:rsid w:val="001E51AC"/>
    <w:rsid w:val="001F15EA"/>
    <w:rsid w:val="001F7E20"/>
    <w:rsid w:val="00202445"/>
    <w:rsid w:val="002317B7"/>
    <w:rsid w:val="00235597"/>
    <w:rsid w:val="00246AB0"/>
    <w:rsid w:val="0027144F"/>
    <w:rsid w:val="002829DB"/>
    <w:rsid w:val="00291ECB"/>
    <w:rsid w:val="002B160E"/>
    <w:rsid w:val="002B34EE"/>
    <w:rsid w:val="002D3869"/>
    <w:rsid w:val="0030193B"/>
    <w:rsid w:val="00302134"/>
    <w:rsid w:val="00306199"/>
    <w:rsid w:val="00322713"/>
    <w:rsid w:val="0032348B"/>
    <w:rsid w:val="00323FC6"/>
    <w:rsid w:val="003375FE"/>
    <w:rsid w:val="00342CF2"/>
    <w:rsid w:val="003620AC"/>
    <w:rsid w:val="003839A3"/>
    <w:rsid w:val="00385A17"/>
    <w:rsid w:val="003B1FE7"/>
    <w:rsid w:val="003C4AA5"/>
    <w:rsid w:val="003F449A"/>
    <w:rsid w:val="0042677C"/>
    <w:rsid w:val="0043153F"/>
    <w:rsid w:val="00480FE5"/>
    <w:rsid w:val="00484577"/>
    <w:rsid w:val="00485B30"/>
    <w:rsid w:val="004A1E7E"/>
    <w:rsid w:val="004B7B7D"/>
    <w:rsid w:val="004B7F7A"/>
    <w:rsid w:val="004C64FB"/>
    <w:rsid w:val="004D629A"/>
    <w:rsid w:val="004D6EA0"/>
    <w:rsid w:val="004E01B2"/>
    <w:rsid w:val="004F2F65"/>
    <w:rsid w:val="0050135D"/>
    <w:rsid w:val="005145D9"/>
    <w:rsid w:val="005365B5"/>
    <w:rsid w:val="00564682"/>
    <w:rsid w:val="00574192"/>
    <w:rsid w:val="0059284B"/>
    <w:rsid w:val="00597AAE"/>
    <w:rsid w:val="005A39BE"/>
    <w:rsid w:val="005D412E"/>
    <w:rsid w:val="005E3D11"/>
    <w:rsid w:val="005E4290"/>
    <w:rsid w:val="006467E1"/>
    <w:rsid w:val="00654A19"/>
    <w:rsid w:val="0065708B"/>
    <w:rsid w:val="00664D47"/>
    <w:rsid w:val="0067209F"/>
    <w:rsid w:val="0068315C"/>
    <w:rsid w:val="00684C9F"/>
    <w:rsid w:val="00687ABD"/>
    <w:rsid w:val="006A6546"/>
    <w:rsid w:val="006A6D1B"/>
    <w:rsid w:val="006C0DB4"/>
    <w:rsid w:val="00704F46"/>
    <w:rsid w:val="00722D9D"/>
    <w:rsid w:val="007573BF"/>
    <w:rsid w:val="007658B7"/>
    <w:rsid w:val="007775AE"/>
    <w:rsid w:val="00781D63"/>
    <w:rsid w:val="00785DAC"/>
    <w:rsid w:val="00796341"/>
    <w:rsid w:val="007B106F"/>
    <w:rsid w:val="007B4151"/>
    <w:rsid w:val="007B5E20"/>
    <w:rsid w:val="007C04C1"/>
    <w:rsid w:val="007D0070"/>
    <w:rsid w:val="007E1558"/>
    <w:rsid w:val="007F11C1"/>
    <w:rsid w:val="00805C6B"/>
    <w:rsid w:val="00821257"/>
    <w:rsid w:val="00850A55"/>
    <w:rsid w:val="00853B57"/>
    <w:rsid w:val="0086291E"/>
    <w:rsid w:val="00871007"/>
    <w:rsid w:val="00873BA8"/>
    <w:rsid w:val="008818AC"/>
    <w:rsid w:val="00882909"/>
    <w:rsid w:val="00883D29"/>
    <w:rsid w:val="00894B86"/>
    <w:rsid w:val="008A192E"/>
    <w:rsid w:val="008C524A"/>
    <w:rsid w:val="008F421B"/>
    <w:rsid w:val="009024D7"/>
    <w:rsid w:val="00915DC8"/>
    <w:rsid w:val="00920004"/>
    <w:rsid w:val="009323DF"/>
    <w:rsid w:val="00932714"/>
    <w:rsid w:val="009675B4"/>
    <w:rsid w:val="0098687F"/>
    <w:rsid w:val="009A5C64"/>
    <w:rsid w:val="009B0099"/>
    <w:rsid w:val="009B7AED"/>
    <w:rsid w:val="009D17E0"/>
    <w:rsid w:val="009D4E97"/>
    <w:rsid w:val="009E7FB1"/>
    <w:rsid w:val="00A11FA4"/>
    <w:rsid w:val="00A155DD"/>
    <w:rsid w:val="00A226B7"/>
    <w:rsid w:val="00A30443"/>
    <w:rsid w:val="00A50BD5"/>
    <w:rsid w:val="00A52B36"/>
    <w:rsid w:val="00AB3C36"/>
    <w:rsid w:val="00AB4083"/>
    <w:rsid w:val="00AB6ED7"/>
    <w:rsid w:val="00AC6054"/>
    <w:rsid w:val="00AD3791"/>
    <w:rsid w:val="00AD6EB2"/>
    <w:rsid w:val="00AE2CB5"/>
    <w:rsid w:val="00AE3B10"/>
    <w:rsid w:val="00AF16D9"/>
    <w:rsid w:val="00B0599F"/>
    <w:rsid w:val="00B13545"/>
    <w:rsid w:val="00B17792"/>
    <w:rsid w:val="00B334D4"/>
    <w:rsid w:val="00B362E7"/>
    <w:rsid w:val="00B53286"/>
    <w:rsid w:val="00B80F89"/>
    <w:rsid w:val="00B83889"/>
    <w:rsid w:val="00B90E3B"/>
    <w:rsid w:val="00B942B8"/>
    <w:rsid w:val="00B951C6"/>
    <w:rsid w:val="00BE057E"/>
    <w:rsid w:val="00C339F7"/>
    <w:rsid w:val="00C47099"/>
    <w:rsid w:val="00C54CE9"/>
    <w:rsid w:val="00C72B49"/>
    <w:rsid w:val="00C76316"/>
    <w:rsid w:val="00CA6F82"/>
    <w:rsid w:val="00CB72A8"/>
    <w:rsid w:val="00CC4B98"/>
    <w:rsid w:val="00CE13A0"/>
    <w:rsid w:val="00CF7598"/>
    <w:rsid w:val="00D1711F"/>
    <w:rsid w:val="00D213A8"/>
    <w:rsid w:val="00D36F6B"/>
    <w:rsid w:val="00D47C6C"/>
    <w:rsid w:val="00D50320"/>
    <w:rsid w:val="00D629FE"/>
    <w:rsid w:val="00D73AE9"/>
    <w:rsid w:val="00D956AF"/>
    <w:rsid w:val="00DA7472"/>
    <w:rsid w:val="00DB10EB"/>
    <w:rsid w:val="00DB1FF1"/>
    <w:rsid w:val="00DB5C42"/>
    <w:rsid w:val="00DB70BB"/>
    <w:rsid w:val="00DE0078"/>
    <w:rsid w:val="00DE3D59"/>
    <w:rsid w:val="00E06C66"/>
    <w:rsid w:val="00E1077A"/>
    <w:rsid w:val="00E17F49"/>
    <w:rsid w:val="00E23979"/>
    <w:rsid w:val="00E311DE"/>
    <w:rsid w:val="00E3743D"/>
    <w:rsid w:val="00E4113B"/>
    <w:rsid w:val="00E41491"/>
    <w:rsid w:val="00E454E3"/>
    <w:rsid w:val="00E463F5"/>
    <w:rsid w:val="00E51678"/>
    <w:rsid w:val="00E537A2"/>
    <w:rsid w:val="00E729AA"/>
    <w:rsid w:val="00E811B5"/>
    <w:rsid w:val="00E96EA3"/>
    <w:rsid w:val="00EA285D"/>
    <w:rsid w:val="00EA733B"/>
    <w:rsid w:val="00EB03A6"/>
    <w:rsid w:val="00EB2613"/>
    <w:rsid w:val="00EB6EEF"/>
    <w:rsid w:val="00EC3613"/>
    <w:rsid w:val="00ED35D9"/>
    <w:rsid w:val="00ED44DF"/>
    <w:rsid w:val="00EE649B"/>
    <w:rsid w:val="00F06F13"/>
    <w:rsid w:val="00F374B0"/>
    <w:rsid w:val="00F73C00"/>
    <w:rsid w:val="00FC6CCD"/>
    <w:rsid w:val="00FE18E2"/>
    <w:rsid w:val="00FF0646"/>
    <w:rsid w:val="103A1FF1"/>
    <w:rsid w:val="14EA36EC"/>
    <w:rsid w:val="20685263"/>
    <w:rsid w:val="27902494"/>
    <w:rsid w:val="2ACE0064"/>
    <w:rsid w:val="3AF04584"/>
    <w:rsid w:val="43DA1EDC"/>
    <w:rsid w:val="51131D42"/>
    <w:rsid w:val="559A7D1D"/>
    <w:rsid w:val="586E4AC0"/>
    <w:rsid w:val="5B392D3A"/>
    <w:rsid w:val="5CE349DE"/>
    <w:rsid w:val="5EBB3D68"/>
    <w:rsid w:val="666F42E9"/>
    <w:rsid w:val="77B76BA8"/>
    <w:rsid w:val="7A952B18"/>
    <w:rsid w:val="7B830FC1"/>
    <w:rsid w:val="7DF6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2">
    <w:name w:val="批注文字 Char"/>
    <w:basedOn w:val="8"/>
    <w:link w:val="2"/>
    <w:semiHidden/>
    <w:qFormat/>
    <w:uiPriority w:val="99"/>
    <w:rPr>
      <w:kern w:val="2"/>
      <w:sz w:val="21"/>
    </w:rPr>
  </w:style>
  <w:style w:type="character" w:customStyle="1" w:styleId="13">
    <w:name w:val="批注主题 Char"/>
    <w:basedOn w:val="12"/>
    <w:link w:val="6"/>
    <w:semiHidden/>
    <w:qFormat/>
    <w:uiPriority w:val="99"/>
    <w:rPr>
      <w:b/>
      <w:bCs/>
      <w:kern w:val="2"/>
      <w:sz w:val="21"/>
    </w:rPr>
  </w:style>
  <w:style w:type="paragraph" w:customStyle="1" w:styleId="14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15">
    <w:name w:val="批注框文本 Char"/>
    <w:basedOn w:val="8"/>
    <w:link w:val="3"/>
    <w:semiHidden/>
    <w:qFormat/>
    <w:uiPriority w:val="99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notetext1"/>
    <w:basedOn w:val="8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6"/>
    <customShpInfo spid="_x0000_s1032"/>
    <customShpInfo spid="_x0000_s1033"/>
    <customShpInfo spid="_x0000_s1049"/>
    <customShpInfo spid="_x0000_s1034"/>
    <customShpInfo spid="_x0000_s1035"/>
    <customShpInfo spid="_x0000_s1036"/>
    <customShpInfo spid="_x0000_s1045"/>
    <customShpInfo spid="_x0000_s1046"/>
    <customShpInfo spid="_x0000_s1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6060CA-70BD-463A-9B85-29B0082848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739</Words>
  <Characters>4218</Characters>
  <Lines>35</Lines>
  <Paragraphs>9</Paragraphs>
  <TotalTime>650</TotalTime>
  <ScaleCrop>false</ScaleCrop>
  <LinksUpToDate>false</LinksUpToDate>
  <CharactersWithSpaces>4948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2013-08-30T03:25:00Z</dcterms:created>
  <dc:creator>教学与实训部</dc:creator>
  <cp:lastModifiedBy>xuedao</cp:lastModifiedBy>
  <cp:lastPrinted>2020-10-12T06:14:00Z</cp:lastPrinted>
  <dcterms:modified xsi:type="dcterms:W3CDTF">2020-10-22T06:40:33Z</dcterms:modified>
  <dc:title>附表1</dc:title>
  <cp:revision>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